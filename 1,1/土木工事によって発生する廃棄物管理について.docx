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13656" w14:textId="77777777" w:rsidR="00560357" w:rsidRPr="007C197C" w:rsidRDefault="009C1109" w:rsidP="00EC36C9">
      <w:pPr>
        <w:rPr>
          <w:szCs w:val="21"/>
        </w:rPr>
      </w:pPr>
      <w:bookmarkStart w:id="0" w:name="_Hlk106536817"/>
      <w:r w:rsidRPr="007C197C">
        <w:rPr>
          <w:rFonts w:hint="eastAsia"/>
          <w:szCs w:val="21"/>
        </w:rPr>
        <w:t>はじめに</w:t>
      </w:r>
    </w:p>
    <w:p w14:paraId="0F56BAF7" w14:textId="2E0580CA" w:rsidR="000A5694" w:rsidRPr="007C197C" w:rsidRDefault="00BC5AA8" w:rsidP="007C197C">
      <w:pPr>
        <w:kinsoku w:val="0"/>
        <w:ind w:firstLineChars="100" w:firstLine="426"/>
        <w:rPr>
          <w:szCs w:val="21"/>
        </w:rPr>
      </w:pPr>
      <w:r w:rsidRPr="007C197C">
        <w:rPr>
          <w:rFonts w:hint="eastAsia"/>
          <w:szCs w:val="21"/>
        </w:rPr>
        <w:t>筆者の住んでいる地域では、最近よく建物の建て替えが行われている。また、</w:t>
      </w:r>
      <w:r w:rsidR="00563D25" w:rsidRPr="007C197C">
        <w:rPr>
          <w:rFonts w:hint="eastAsia"/>
          <w:szCs w:val="21"/>
        </w:rPr>
        <w:t>海城中学校の</w:t>
      </w:r>
      <w:r w:rsidRPr="007C197C">
        <w:rPr>
          <w:rFonts w:hint="eastAsia"/>
          <w:szCs w:val="21"/>
        </w:rPr>
        <w:t>新理科棟も最近建設されたばかりのものだ。</w:t>
      </w:r>
      <w:r w:rsidR="003838FF" w:rsidRPr="007C197C">
        <w:rPr>
          <w:rFonts w:hint="eastAsia"/>
          <w:szCs w:val="21"/>
        </w:rPr>
        <w:t>そ</w:t>
      </w:r>
      <w:r w:rsidR="000A5694" w:rsidRPr="007C197C">
        <w:rPr>
          <w:rFonts w:hint="eastAsia"/>
          <w:szCs w:val="21"/>
        </w:rPr>
        <w:t>の工事で</w:t>
      </w:r>
      <w:r w:rsidR="009F72B7" w:rsidRPr="007C197C">
        <w:rPr>
          <w:rFonts w:hint="eastAsia"/>
          <w:szCs w:val="21"/>
        </w:rPr>
        <w:t>元々あった建物がどのように処理されるのか</w:t>
      </w:r>
      <w:r w:rsidR="003838FF" w:rsidRPr="007C197C">
        <w:rPr>
          <w:rFonts w:hint="eastAsia"/>
          <w:szCs w:val="21"/>
        </w:rPr>
        <w:t>興味を持った。</w:t>
      </w:r>
    </w:p>
    <w:p w14:paraId="483CB2EF" w14:textId="2113CAC5" w:rsidR="00031301" w:rsidRPr="007C197C" w:rsidRDefault="00031301" w:rsidP="007C197C">
      <w:pPr>
        <w:kinsoku w:val="0"/>
        <w:ind w:firstLineChars="100" w:firstLine="426"/>
        <w:rPr>
          <w:szCs w:val="21"/>
        </w:rPr>
      </w:pPr>
      <w:r w:rsidRPr="007C197C">
        <w:rPr>
          <w:rFonts w:hint="eastAsia"/>
          <w:szCs w:val="21"/>
        </w:rPr>
        <w:t>そこで、筆者が今回選んだテーマは、「土木工事によって発生する廃棄物の処理について」だ。</w:t>
      </w:r>
    </w:p>
    <w:p w14:paraId="0CA71A30" w14:textId="02F75EC2" w:rsidR="009C09DC" w:rsidRPr="007C197C" w:rsidRDefault="00C70DFC" w:rsidP="007C197C">
      <w:pPr>
        <w:kinsoku w:val="0"/>
        <w:rPr>
          <w:szCs w:val="21"/>
        </w:rPr>
      </w:pPr>
      <w:r w:rsidRPr="007C197C">
        <w:rPr>
          <w:rFonts w:hint="eastAsia"/>
          <w:szCs w:val="21"/>
        </w:rPr>
        <w:t xml:space="preserve">　</w:t>
      </w:r>
      <w:r w:rsidR="009C09DC" w:rsidRPr="007C197C">
        <w:rPr>
          <w:rFonts w:hint="eastAsia"/>
          <w:szCs w:val="21"/>
        </w:rPr>
        <w:t>本文の第</w:t>
      </w:r>
      <w:r w:rsidRPr="007C197C">
        <w:rPr>
          <w:rFonts w:hint="eastAsia"/>
          <w:szCs w:val="21"/>
        </w:rPr>
        <w:t>一章では、廃棄物の定義・分類について説明し、</w:t>
      </w:r>
      <w:r w:rsidR="009C09DC" w:rsidRPr="007C197C">
        <w:rPr>
          <w:rFonts w:hint="eastAsia"/>
          <w:szCs w:val="21"/>
        </w:rPr>
        <w:t>建設廃棄物とはどのようなものなのか説明する。</w:t>
      </w:r>
      <w:r w:rsidRPr="007C197C">
        <w:rPr>
          <w:rFonts w:hint="eastAsia"/>
          <w:szCs w:val="21"/>
        </w:rPr>
        <w:t>第二章では</w:t>
      </w:r>
      <w:r w:rsidR="009C09DC" w:rsidRPr="007C197C">
        <w:rPr>
          <w:rFonts w:hint="eastAsia"/>
          <w:szCs w:val="21"/>
        </w:rPr>
        <w:t>請負業者と発注者の問題点について詳しく</w:t>
      </w:r>
      <w:r w:rsidR="00AD07FA" w:rsidRPr="007C197C">
        <w:rPr>
          <w:rFonts w:hint="eastAsia"/>
          <w:szCs w:val="21"/>
        </w:rPr>
        <w:t>み</w:t>
      </w:r>
      <w:r w:rsidR="009C09DC" w:rsidRPr="007C197C">
        <w:rPr>
          <w:rFonts w:hint="eastAsia"/>
          <w:szCs w:val="21"/>
        </w:rPr>
        <w:t>ていく。そして、第</w:t>
      </w:r>
      <w:r w:rsidR="00AD07FA" w:rsidRPr="007C197C">
        <w:rPr>
          <w:rFonts w:hint="eastAsia"/>
          <w:szCs w:val="21"/>
        </w:rPr>
        <w:t>三</w:t>
      </w:r>
      <w:r w:rsidR="009C09DC" w:rsidRPr="007C197C">
        <w:rPr>
          <w:rFonts w:hint="eastAsia"/>
          <w:szCs w:val="21"/>
        </w:rPr>
        <w:t>章では相互の問題点の解決策を実際の請負業者の事例から</w:t>
      </w:r>
      <w:r w:rsidR="00AD07FA" w:rsidRPr="007C197C">
        <w:rPr>
          <w:rFonts w:hint="eastAsia"/>
          <w:szCs w:val="21"/>
        </w:rPr>
        <w:t>み</w:t>
      </w:r>
      <w:r w:rsidR="00563D25" w:rsidRPr="007C197C">
        <w:rPr>
          <w:rFonts w:hint="eastAsia"/>
          <w:szCs w:val="21"/>
        </w:rPr>
        <w:t>て</w:t>
      </w:r>
      <w:r w:rsidR="009C09DC" w:rsidRPr="007C197C">
        <w:rPr>
          <w:rFonts w:hint="eastAsia"/>
          <w:szCs w:val="21"/>
        </w:rPr>
        <w:t>いく。</w:t>
      </w:r>
    </w:p>
    <w:p w14:paraId="58A4D585" w14:textId="77777777" w:rsidR="00BF7194" w:rsidRPr="007C197C" w:rsidRDefault="00BF7194" w:rsidP="007C197C">
      <w:pPr>
        <w:kinsoku w:val="0"/>
        <w:rPr>
          <w:szCs w:val="21"/>
        </w:rPr>
      </w:pPr>
    </w:p>
    <w:p w14:paraId="22D49FF0" w14:textId="2B2C1A32" w:rsidR="006F2780" w:rsidRPr="007C197C" w:rsidRDefault="009C1109" w:rsidP="007C197C">
      <w:pPr>
        <w:kinsoku w:val="0"/>
        <w:rPr>
          <w:szCs w:val="21"/>
        </w:rPr>
      </w:pPr>
      <w:r w:rsidRPr="007C197C">
        <w:rPr>
          <w:rFonts w:hint="eastAsia"/>
          <w:szCs w:val="21"/>
        </w:rPr>
        <w:t>第</w:t>
      </w:r>
      <w:r w:rsidR="00A93644" w:rsidRPr="007C197C">
        <w:rPr>
          <w:rFonts w:hint="eastAsia"/>
          <w:szCs w:val="21"/>
        </w:rPr>
        <w:t>一章　廃棄物とは</w:t>
      </w:r>
    </w:p>
    <w:p w14:paraId="0174A84E" w14:textId="6B5FB525" w:rsidR="006F2780" w:rsidRPr="007C197C" w:rsidRDefault="006F2780" w:rsidP="007C197C">
      <w:pPr>
        <w:kinsoku w:val="0"/>
        <w:rPr>
          <w:szCs w:val="21"/>
        </w:rPr>
      </w:pPr>
      <w:r w:rsidRPr="007C197C">
        <w:rPr>
          <w:rFonts w:hint="eastAsia"/>
          <w:szCs w:val="21"/>
        </w:rPr>
        <w:t>第一</w:t>
      </w:r>
      <w:r w:rsidR="00A93644" w:rsidRPr="007C197C">
        <w:rPr>
          <w:rFonts w:hint="eastAsia"/>
          <w:szCs w:val="21"/>
        </w:rPr>
        <w:t xml:space="preserve">節　</w:t>
      </w:r>
      <w:r w:rsidRPr="007C197C">
        <w:rPr>
          <w:rFonts w:hint="eastAsia"/>
          <w:szCs w:val="21"/>
        </w:rPr>
        <w:t>廃棄物の定義</w:t>
      </w:r>
      <w:r w:rsidR="00CA07FE" w:rsidRPr="007C197C">
        <w:rPr>
          <w:rFonts w:hint="eastAsia"/>
          <w:color w:val="000000" w:themeColor="text1"/>
          <w:szCs w:val="21"/>
        </w:rPr>
        <w:t>と</w:t>
      </w:r>
      <w:r w:rsidR="004E6BFD" w:rsidRPr="007C197C">
        <w:rPr>
          <w:rFonts w:hint="eastAsia"/>
          <w:color w:val="000000" w:themeColor="text1"/>
          <w:szCs w:val="21"/>
        </w:rPr>
        <w:t>分類</w:t>
      </w:r>
    </w:p>
    <w:p w14:paraId="1E8619F2" w14:textId="77777777" w:rsidR="00810DEF" w:rsidRPr="007C197C" w:rsidRDefault="006F2780" w:rsidP="007C197C">
      <w:pPr>
        <w:kinsoku w:val="0"/>
        <w:ind w:firstLineChars="100" w:firstLine="426"/>
        <w:rPr>
          <w:szCs w:val="21"/>
        </w:rPr>
      </w:pPr>
      <w:r w:rsidRPr="007C197C">
        <w:rPr>
          <w:rFonts w:hint="eastAsia"/>
          <w:szCs w:val="21"/>
        </w:rPr>
        <w:t>廃棄物とはいったい何なのだろ</w:t>
      </w:r>
      <w:r w:rsidR="00810DEF" w:rsidRPr="007C197C">
        <w:rPr>
          <w:rFonts w:hint="eastAsia"/>
          <w:szCs w:val="21"/>
        </w:rPr>
        <w:t>か。</w:t>
      </w:r>
    </w:p>
    <w:p w14:paraId="70F3C397" w14:textId="61FCE709" w:rsidR="000F4236" w:rsidRPr="007C197C" w:rsidRDefault="00D61BFB" w:rsidP="007C197C">
      <w:pPr>
        <w:kinsoku w:val="0"/>
        <w:ind w:firstLineChars="100" w:firstLine="426"/>
        <w:rPr>
          <w:rFonts w:asciiTheme="minorEastAsia" w:hAnsiTheme="minorEastAsia"/>
          <w:szCs w:val="21"/>
        </w:rPr>
      </w:pPr>
      <w:r w:rsidRPr="007C197C">
        <w:rPr>
          <w:rFonts w:hint="eastAsia"/>
          <w:szCs w:val="21"/>
        </w:rPr>
        <w:lastRenderedPageBreak/>
        <w:t>廃棄物の処理及び清掃に関する法律</w:t>
      </w:r>
      <w:r w:rsidR="00810DEF" w:rsidRPr="007C197C">
        <w:rPr>
          <w:rFonts w:hint="eastAsia"/>
          <w:szCs w:val="21"/>
        </w:rPr>
        <w:t>第</w:t>
      </w:r>
      <w:r w:rsidR="0081638A" w:rsidRPr="007C197C">
        <w:rPr>
          <w:rFonts w:hint="eastAsia"/>
          <w:szCs w:val="21"/>
        </w:rPr>
        <w:t>二</w:t>
      </w:r>
      <w:r w:rsidR="00810DEF" w:rsidRPr="007C197C">
        <w:rPr>
          <w:rFonts w:hint="eastAsia"/>
          <w:szCs w:val="21"/>
        </w:rPr>
        <w:t>条第一項によると、</w:t>
      </w:r>
      <w:r w:rsidRPr="007C197C">
        <w:rPr>
          <w:rFonts w:hint="eastAsia"/>
          <w:szCs w:val="21"/>
        </w:rPr>
        <w:t>「</w:t>
      </w:r>
      <w:r w:rsidR="00810DEF" w:rsidRPr="007C197C">
        <w:rPr>
          <w:rFonts w:hint="eastAsia"/>
          <w:szCs w:val="21"/>
        </w:rPr>
        <w:t>廃棄物とは</w:t>
      </w:r>
      <w:r w:rsidRPr="007C197C">
        <w:rPr>
          <w:rFonts w:hint="eastAsia"/>
        </w:rPr>
        <w:t>ごみ、粗大ごみ、燃え殻、汚泥、ふん尿、廃油、廃酸、廃アルカリ、動物の死体その他の汚物又は不要物であつて、固形状又は液状のもの（放射性物質及びこれによつて汚染された物を除く。）</w:t>
      </w:r>
      <w:r w:rsidRPr="007C197C">
        <w:rPr>
          <w:rFonts w:hint="eastAsia"/>
          <w:szCs w:val="21"/>
        </w:rPr>
        <w:t>をいう</w:t>
      </w:r>
      <w:r w:rsidRPr="007C197C">
        <w:rPr>
          <w:rFonts w:ascii="メイリオ" w:eastAsia="メイリオ" w:hAnsi="メイリオ" w:hint="eastAsia"/>
          <w:szCs w:val="21"/>
        </w:rPr>
        <w:t>」</w:t>
      </w:r>
      <w:r w:rsidRPr="007C197C">
        <w:rPr>
          <w:rFonts w:ascii="メイリオ" w:eastAsia="メイリオ" w:hAnsi="メイリオ" w:hint="eastAsia"/>
          <w:color w:val="C00000"/>
          <w:szCs w:val="21"/>
        </w:rPr>
        <w:t>(1)</w:t>
      </w:r>
      <w:r w:rsidRPr="007C197C">
        <w:rPr>
          <w:rFonts w:asciiTheme="minorEastAsia" w:hAnsiTheme="minorEastAsia" w:hint="eastAsia"/>
          <w:szCs w:val="21"/>
        </w:rPr>
        <w:t>とある。</w:t>
      </w:r>
    </w:p>
    <w:p w14:paraId="2502A6C3" w14:textId="12882ACC" w:rsidR="007B09CE" w:rsidRPr="007C197C" w:rsidRDefault="00021D1C" w:rsidP="007C197C">
      <w:pPr>
        <w:kinsoku w:val="0"/>
        <w:ind w:firstLineChars="100" w:firstLine="426"/>
        <w:rPr>
          <w:szCs w:val="21"/>
        </w:rPr>
      </w:pPr>
      <w:r w:rsidRPr="007C197C">
        <w:rPr>
          <w:rFonts w:hint="eastAsia"/>
          <w:szCs w:val="21"/>
        </w:rPr>
        <w:t>つまり、固形状、液状の不要物全般を示す</w:t>
      </w:r>
      <w:r w:rsidR="00EE1DFB" w:rsidRPr="007C197C">
        <w:rPr>
          <w:rFonts w:hint="eastAsia"/>
          <w:szCs w:val="21"/>
        </w:rPr>
        <w:t>。</w:t>
      </w:r>
    </w:p>
    <w:p w14:paraId="4ACD9DE6" w14:textId="77777777" w:rsidR="001322B1" w:rsidRPr="007C197C" w:rsidRDefault="00391F91" w:rsidP="007C197C">
      <w:pPr>
        <w:kinsoku w:val="0"/>
        <w:ind w:firstLineChars="100" w:firstLine="426"/>
        <w:rPr>
          <w:szCs w:val="21"/>
        </w:rPr>
      </w:pPr>
      <w:r w:rsidRPr="007C197C">
        <w:rPr>
          <w:rFonts w:hint="eastAsia"/>
          <w:szCs w:val="21"/>
        </w:rPr>
        <w:t>これを2</w:t>
      </w:r>
      <w:r w:rsidRPr="007C197C">
        <w:rPr>
          <w:szCs w:val="21"/>
        </w:rPr>
        <w:t>013</w:t>
      </w:r>
      <w:r w:rsidRPr="007C197C">
        <w:rPr>
          <w:rFonts w:hint="eastAsia"/>
          <w:szCs w:val="21"/>
        </w:rPr>
        <w:t>年の通知で、廃棄物に該当するかどうかは、</w:t>
      </w:r>
    </w:p>
    <w:p w14:paraId="7F56B794" w14:textId="2B289371" w:rsidR="00391F91" w:rsidRPr="007C197C" w:rsidRDefault="00640C28" w:rsidP="007C197C">
      <w:pPr>
        <w:kinsoku w:val="0"/>
        <w:rPr>
          <w:rFonts w:asciiTheme="minorEastAsia" w:hAnsiTheme="minorEastAsia"/>
          <w:szCs w:val="21"/>
        </w:rPr>
      </w:pPr>
      <w:r w:rsidRPr="007C197C">
        <w:rPr>
          <w:rFonts w:asciiTheme="minorEastAsia" w:hAnsiTheme="minorEastAsia" w:hint="eastAsia"/>
          <w:szCs w:val="21"/>
        </w:rPr>
        <w:t>「①</w:t>
      </w:r>
      <w:r w:rsidR="00391F91" w:rsidRPr="007C197C">
        <w:rPr>
          <w:rFonts w:asciiTheme="minorEastAsia" w:hAnsiTheme="minorEastAsia" w:hint="eastAsia"/>
          <w:szCs w:val="21"/>
        </w:rPr>
        <w:t>物の性状</w:t>
      </w:r>
      <w:r w:rsidR="001322B1" w:rsidRPr="007C197C">
        <w:rPr>
          <w:rFonts w:asciiTheme="minorEastAsia" w:hAnsiTheme="minorEastAsia" w:hint="eastAsia"/>
          <w:szCs w:val="21"/>
        </w:rPr>
        <w:t>（品質や有害性など）</w:t>
      </w:r>
    </w:p>
    <w:p w14:paraId="6DE9C417" w14:textId="2E9B47CA" w:rsidR="001322B1" w:rsidRPr="007C197C" w:rsidRDefault="00CA6B04" w:rsidP="007C197C">
      <w:pPr>
        <w:kinsoku w:val="0"/>
        <w:ind w:firstLineChars="100" w:firstLine="426"/>
        <w:rPr>
          <w:rFonts w:asciiTheme="minorEastAsia" w:hAnsiTheme="minorEastAsia"/>
          <w:szCs w:val="21"/>
        </w:rPr>
      </w:pPr>
      <w:r w:rsidRPr="007C197C">
        <w:rPr>
          <w:rFonts w:asciiTheme="minorEastAsia" w:hAnsiTheme="minorEastAsia" w:hint="eastAsia"/>
          <w:szCs w:val="21"/>
        </w:rPr>
        <w:t>②</w:t>
      </w:r>
      <w:r w:rsidR="001322B1" w:rsidRPr="007C197C">
        <w:rPr>
          <w:rFonts w:asciiTheme="minorEastAsia" w:hAnsiTheme="minorEastAsia" w:hint="eastAsia"/>
          <w:szCs w:val="21"/>
        </w:rPr>
        <w:t>排出の状況（計画性など）</w:t>
      </w:r>
    </w:p>
    <w:p w14:paraId="551176E5" w14:textId="0653C1B1" w:rsidR="001322B1" w:rsidRPr="007C197C" w:rsidRDefault="00CA6B04" w:rsidP="007C197C">
      <w:pPr>
        <w:kinsoku w:val="0"/>
        <w:ind w:firstLineChars="100" w:firstLine="426"/>
        <w:rPr>
          <w:rFonts w:asciiTheme="minorEastAsia" w:hAnsiTheme="minorEastAsia"/>
          <w:szCs w:val="21"/>
        </w:rPr>
      </w:pPr>
      <w:r w:rsidRPr="007C197C">
        <w:rPr>
          <w:rFonts w:asciiTheme="minorEastAsia" w:hAnsiTheme="minorEastAsia" w:hint="eastAsia"/>
          <w:szCs w:val="21"/>
        </w:rPr>
        <w:t>③</w:t>
      </w:r>
      <w:r w:rsidR="001322B1" w:rsidRPr="007C197C">
        <w:rPr>
          <w:rFonts w:asciiTheme="minorEastAsia" w:hAnsiTheme="minorEastAsia" w:hint="eastAsia"/>
          <w:szCs w:val="21"/>
        </w:rPr>
        <w:t>通常の取り扱い形態（市場性など）」</w:t>
      </w:r>
    </w:p>
    <w:p w14:paraId="09614B06" w14:textId="11708273" w:rsidR="001322B1" w:rsidRPr="007C197C" w:rsidRDefault="00CA6B04" w:rsidP="007C197C">
      <w:pPr>
        <w:kinsoku w:val="0"/>
        <w:ind w:leftChars="100" w:left="426"/>
        <w:rPr>
          <w:rFonts w:asciiTheme="minorEastAsia" w:hAnsiTheme="minorEastAsia"/>
          <w:szCs w:val="21"/>
        </w:rPr>
      </w:pPr>
      <w:r w:rsidRPr="007C197C">
        <w:rPr>
          <w:rFonts w:asciiTheme="minorEastAsia" w:hAnsiTheme="minorEastAsia" w:hint="eastAsia"/>
          <w:szCs w:val="21"/>
        </w:rPr>
        <w:t>④</w:t>
      </w:r>
      <w:r w:rsidR="001322B1" w:rsidRPr="007C197C">
        <w:rPr>
          <w:rFonts w:asciiTheme="minorEastAsia" w:hAnsiTheme="minorEastAsia" w:hint="eastAsia"/>
          <w:szCs w:val="21"/>
        </w:rPr>
        <w:t>取引価値の有無（経済合理性など）」</w:t>
      </w:r>
      <w:r w:rsidRPr="007C197C">
        <w:rPr>
          <w:rFonts w:asciiTheme="minorEastAsia" w:hAnsiTheme="minorEastAsia" w:hint="eastAsia"/>
          <w:szCs w:val="21"/>
        </w:rPr>
        <w:t xml:space="preserve">　　⑤</w:t>
      </w:r>
      <w:r w:rsidR="001322B1" w:rsidRPr="007C197C">
        <w:rPr>
          <w:rFonts w:asciiTheme="minorEastAsia" w:hAnsiTheme="minorEastAsia" w:hint="eastAsia"/>
          <w:szCs w:val="21"/>
        </w:rPr>
        <w:t>占有者の意思</w:t>
      </w:r>
      <w:r w:rsidR="00BC2EE7" w:rsidRPr="007C197C">
        <w:rPr>
          <w:rFonts w:asciiTheme="minorEastAsia" w:hAnsiTheme="minorEastAsia" w:hint="eastAsia"/>
          <w:szCs w:val="21"/>
        </w:rPr>
        <w:t>」</w:t>
      </w:r>
      <w:r w:rsidR="001A69F8" w:rsidRPr="007C197C">
        <w:rPr>
          <w:rFonts w:asciiTheme="minorEastAsia" w:hAnsiTheme="minorEastAsia" w:hint="eastAsia"/>
          <w:color w:val="C00000"/>
          <w:szCs w:val="21"/>
        </w:rPr>
        <w:t>(2)</w:t>
      </w:r>
    </w:p>
    <w:p w14:paraId="5E72C6E6" w14:textId="75844578" w:rsidR="008B69A8" w:rsidRPr="007C197C" w:rsidRDefault="00BC2EE7" w:rsidP="007C197C">
      <w:pPr>
        <w:kinsoku w:val="0"/>
        <w:ind w:left="426" w:hangingChars="100" w:hanging="426"/>
        <w:rPr>
          <w:szCs w:val="21"/>
        </w:rPr>
      </w:pPr>
      <w:r w:rsidRPr="007C197C">
        <w:rPr>
          <w:rFonts w:hint="eastAsia"/>
          <w:szCs w:val="21"/>
        </w:rPr>
        <w:t>等を総合的に評価すると</w:t>
      </w:r>
      <w:r w:rsidR="000131BD" w:rsidRPr="007C197C">
        <w:rPr>
          <w:rFonts w:hint="eastAsia"/>
          <w:szCs w:val="21"/>
        </w:rPr>
        <w:t>も書いて</w:t>
      </w:r>
      <w:r w:rsidRPr="007C197C">
        <w:rPr>
          <w:rFonts w:hint="eastAsia"/>
          <w:szCs w:val="21"/>
        </w:rPr>
        <w:t>ある。</w:t>
      </w:r>
    </w:p>
    <w:p w14:paraId="631578A6" w14:textId="1D7313D6" w:rsidR="00834E98" w:rsidRPr="007C197C" w:rsidRDefault="00096CA5" w:rsidP="007C197C">
      <w:pPr>
        <w:kinsoku w:val="0"/>
        <w:ind w:firstLineChars="100" w:firstLine="426"/>
        <w:rPr>
          <w:szCs w:val="21"/>
        </w:rPr>
      </w:pPr>
      <w:r w:rsidRPr="007C197C">
        <w:rPr>
          <w:rFonts w:hint="eastAsia"/>
          <w:szCs w:val="21"/>
        </w:rPr>
        <w:t>つまり、廃棄物とは</w:t>
      </w:r>
      <w:r w:rsidR="009C2A19" w:rsidRPr="007C197C">
        <w:rPr>
          <w:rFonts w:hint="eastAsia"/>
          <w:szCs w:val="21"/>
        </w:rPr>
        <w:t>持ち主にとって利用</w:t>
      </w:r>
      <w:r w:rsidR="0028409E" w:rsidRPr="007C197C">
        <w:rPr>
          <w:rFonts w:hint="eastAsia"/>
          <w:szCs w:val="21"/>
        </w:rPr>
        <w:t>価</w:t>
      </w:r>
      <w:r w:rsidR="008B69A8" w:rsidRPr="007C197C">
        <w:rPr>
          <w:rFonts w:hint="eastAsia"/>
          <w:szCs w:val="21"/>
        </w:rPr>
        <w:t>値</w:t>
      </w:r>
      <w:r w:rsidR="009C2A19" w:rsidRPr="007C197C">
        <w:rPr>
          <w:rFonts w:hint="eastAsia"/>
          <w:szCs w:val="21"/>
        </w:rPr>
        <w:t>がなく、お金を出して買ってくれる人がいないもの</w:t>
      </w:r>
      <w:r w:rsidR="00990716" w:rsidRPr="007C197C">
        <w:rPr>
          <w:rFonts w:hint="eastAsia"/>
          <w:szCs w:val="21"/>
        </w:rPr>
        <w:t>のことを示しているのである</w:t>
      </w:r>
      <w:r w:rsidR="007A1C60" w:rsidRPr="007C197C">
        <w:rPr>
          <w:rFonts w:hint="eastAsia"/>
          <w:szCs w:val="21"/>
        </w:rPr>
        <w:t>。</w:t>
      </w:r>
    </w:p>
    <w:p w14:paraId="33E88657" w14:textId="77777777" w:rsidR="007B09CE" w:rsidRPr="007C197C" w:rsidRDefault="00B370D5" w:rsidP="007C197C">
      <w:pPr>
        <w:kinsoku w:val="0"/>
        <w:ind w:firstLineChars="100" w:firstLine="426"/>
        <w:rPr>
          <w:szCs w:val="21"/>
        </w:rPr>
      </w:pPr>
      <w:r w:rsidRPr="007C197C">
        <w:rPr>
          <w:rFonts w:hint="eastAsia"/>
          <w:szCs w:val="21"/>
        </w:rPr>
        <w:t>次に、</w:t>
      </w:r>
      <w:r w:rsidR="007B09CE" w:rsidRPr="007C197C">
        <w:rPr>
          <w:rFonts w:hint="eastAsia"/>
          <w:szCs w:val="21"/>
        </w:rPr>
        <w:t>廃棄物の分類について説明しよう。</w:t>
      </w:r>
    </w:p>
    <w:p w14:paraId="5D56534E" w14:textId="4E447926" w:rsidR="009D627C" w:rsidRPr="007C197C" w:rsidRDefault="00E45C17" w:rsidP="007C197C">
      <w:pPr>
        <w:kinsoku w:val="0"/>
        <w:rPr>
          <w:szCs w:val="21"/>
        </w:rPr>
      </w:pPr>
      <w:r w:rsidRPr="007C197C">
        <w:rPr>
          <w:rFonts w:hint="eastAsia"/>
          <w:szCs w:val="21"/>
        </w:rPr>
        <w:t>廃棄物は、</w:t>
      </w:r>
      <w:r w:rsidR="0073571A" w:rsidRPr="007C197C">
        <w:rPr>
          <w:rFonts w:hint="eastAsia"/>
          <w:szCs w:val="21"/>
        </w:rPr>
        <w:t>産業</w:t>
      </w:r>
      <w:r w:rsidR="009E08F2" w:rsidRPr="007C197C">
        <w:rPr>
          <w:rFonts w:hint="eastAsia"/>
          <w:szCs w:val="21"/>
        </w:rPr>
        <w:t>排棄</w:t>
      </w:r>
      <w:r w:rsidR="0073571A" w:rsidRPr="007C197C">
        <w:rPr>
          <w:rFonts w:hint="eastAsia"/>
          <w:szCs w:val="21"/>
        </w:rPr>
        <w:t>物と、一般廃棄物の二つに分けられる</w:t>
      </w:r>
      <w:r w:rsidR="009E08F2" w:rsidRPr="007C197C">
        <w:rPr>
          <w:rFonts w:hint="eastAsia"/>
          <w:szCs w:val="21"/>
        </w:rPr>
        <w:t>。</w:t>
      </w:r>
    </w:p>
    <w:p w14:paraId="1BA92542" w14:textId="66128A2E" w:rsidR="00A24B3C" w:rsidRPr="007C197C" w:rsidRDefault="00D2105D" w:rsidP="007C197C">
      <w:pPr>
        <w:kinsoku w:val="0"/>
        <w:ind w:firstLineChars="100" w:firstLine="426"/>
        <w:rPr>
          <w:color w:val="C00000"/>
          <w:szCs w:val="21"/>
        </w:rPr>
      </w:pPr>
      <w:r w:rsidRPr="007C197C">
        <w:rPr>
          <w:rFonts w:hint="eastAsia"/>
          <w:szCs w:val="21"/>
        </w:rPr>
        <w:t>そのうち</w:t>
      </w:r>
      <w:r w:rsidR="009356C5" w:rsidRPr="007C197C">
        <w:rPr>
          <w:rFonts w:hint="eastAsia"/>
          <w:szCs w:val="21"/>
        </w:rPr>
        <w:t>、産業廃棄物とは</w:t>
      </w:r>
      <w:r w:rsidR="007F59B5" w:rsidRPr="007C197C">
        <w:rPr>
          <w:rFonts w:hint="eastAsia"/>
          <w:szCs w:val="21"/>
        </w:rPr>
        <w:t>廃棄物の</w:t>
      </w:r>
      <w:r w:rsidR="00DD1D79" w:rsidRPr="007C197C">
        <w:rPr>
          <w:rFonts w:hint="eastAsia"/>
          <w:szCs w:val="21"/>
        </w:rPr>
        <w:t>中でも事業活動によって生じた</w:t>
      </w:r>
      <w:r w:rsidR="004D073A" w:rsidRPr="007C197C">
        <w:rPr>
          <w:rFonts w:hint="eastAsia"/>
          <w:szCs w:val="21"/>
        </w:rPr>
        <w:t>もので、</w:t>
      </w:r>
      <w:r w:rsidR="0076517A" w:rsidRPr="007C197C">
        <w:rPr>
          <w:rFonts w:hint="eastAsia"/>
          <w:szCs w:val="21"/>
        </w:rPr>
        <w:t>法令によって定められている20</w:t>
      </w:r>
      <w:r w:rsidR="000900EE" w:rsidRPr="007C197C">
        <w:rPr>
          <w:rFonts w:hint="eastAsia"/>
          <w:szCs w:val="21"/>
        </w:rPr>
        <w:t>種類の廃棄物のことだ。</w:t>
      </w:r>
      <w:r w:rsidR="001A69F8" w:rsidRPr="007C197C">
        <w:rPr>
          <w:rFonts w:hint="eastAsia"/>
          <w:color w:val="2F5496" w:themeColor="accent1" w:themeShade="BF"/>
          <w:szCs w:val="21"/>
        </w:rPr>
        <w:t>（図１）</w:t>
      </w:r>
    </w:p>
    <w:p w14:paraId="179BCDF7" w14:textId="4147383F" w:rsidR="00333FD2" w:rsidRPr="007C197C" w:rsidRDefault="00BC7947" w:rsidP="007C197C">
      <w:pPr>
        <w:kinsoku w:val="0"/>
        <w:ind w:firstLineChars="100" w:firstLine="426"/>
        <w:rPr>
          <w:szCs w:val="21"/>
        </w:rPr>
      </w:pPr>
      <w:r w:rsidRPr="007C197C">
        <w:rPr>
          <w:rFonts w:hint="eastAsia"/>
          <w:szCs w:val="21"/>
        </w:rPr>
        <w:t>その中にもいくつかの分類がある</w:t>
      </w:r>
      <w:r w:rsidR="00D57387" w:rsidRPr="007C197C">
        <w:rPr>
          <w:rFonts w:hint="eastAsia"/>
          <w:szCs w:val="21"/>
        </w:rPr>
        <w:t>が、今回は</w:t>
      </w:r>
      <w:r w:rsidR="003E006D" w:rsidRPr="007C197C">
        <w:rPr>
          <w:rFonts w:hint="eastAsia"/>
          <w:szCs w:val="21"/>
        </w:rPr>
        <w:t>産業廃棄物</w:t>
      </w:r>
      <w:r w:rsidR="00333FD2" w:rsidRPr="007C197C">
        <w:rPr>
          <w:rFonts w:hint="eastAsia"/>
          <w:szCs w:val="21"/>
        </w:rPr>
        <w:t>の中の</w:t>
      </w:r>
      <w:r w:rsidR="006D20EA" w:rsidRPr="007C197C">
        <w:rPr>
          <w:rFonts w:hint="eastAsia"/>
          <w:szCs w:val="21"/>
        </w:rPr>
        <w:t>建設業</w:t>
      </w:r>
      <w:r w:rsidR="00333FD2" w:rsidRPr="007C197C">
        <w:rPr>
          <w:rFonts w:hint="eastAsia"/>
          <w:szCs w:val="21"/>
        </w:rPr>
        <w:t>に伴う</w:t>
      </w:r>
      <w:r w:rsidR="006D20EA" w:rsidRPr="007C197C">
        <w:rPr>
          <w:rFonts w:hint="eastAsia"/>
          <w:szCs w:val="21"/>
        </w:rPr>
        <w:t>建設廃棄物</w:t>
      </w:r>
      <w:r w:rsidR="00A55329" w:rsidRPr="007C197C">
        <w:rPr>
          <w:rFonts w:hint="eastAsia"/>
          <w:szCs w:val="21"/>
        </w:rPr>
        <w:t>を扱う。</w:t>
      </w:r>
    </w:p>
    <w:p w14:paraId="5AA26F96" w14:textId="77777777" w:rsidR="00D2105D" w:rsidRPr="007C197C" w:rsidRDefault="00D2105D" w:rsidP="007C197C">
      <w:pPr>
        <w:kinsoku w:val="0"/>
        <w:rPr>
          <w:szCs w:val="21"/>
        </w:rPr>
      </w:pPr>
    </w:p>
    <w:p w14:paraId="515C736F" w14:textId="4B5D69E3" w:rsidR="00A55329" w:rsidRPr="007C197C" w:rsidRDefault="00A55329" w:rsidP="007C197C">
      <w:pPr>
        <w:kinsoku w:val="0"/>
        <w:rPr>
          <w:szCs w:val="21"/>
        </w:rPr>
      </w:pPr>
      <w:r w:rsidRPr="007C197C">
        <w:rPr>
          <w:rFonts w:hint="eastAsia"/>
          <w:szCs w:val="21"/>
        </w:rPr>
        <w:t xml:space="preserve">第二節　</w:t>
      </w:r>
      <w:r w:rsidR="005D49D9" w:rsidRPr="007C197C">
        <w:rPr>
          <w:rFonts w:hint="eastAsia"/>
          <w:szCs w:val="21"/>
        </w:rPr>
        <w:t>建設廃棄物</w:t>
      </w:r>
      <w:r w:rsidR="00175852" w:rsidRPr="007C197C">
        <w:rPr>
          <w:rFonts w:hint="eastAsia"/>
          <w:szCs w:val="21"/>
        </w:rPr>
        <w:t>について</w:t>
      </w:r>
    </w:p>
    <w:p w14:paraId="4F71EF92" w14:textId="2184C49E" w:rsidR="00D95472" w:rsidRPr="007C197C" w:rsidRDefault="00CD70A7" w:rsidP="007C197C">
      <w:pPr>
        <w:kinsoku w:val="0"/>
        <w:ind w:firstLineChars="100" w:firstLine="426"/>
        <w:rPr>
          <w:szCs w:val="21"/>
        </w:rPr>
      </w:pPr>
      <w:r w:rsidRPr="007C197C">
        <w:rPr>
          <w:rFonts w:hint="eastAsia"/>
          <w:szCs w:val="21"/>
        </w:rPr>
        <w:t>建設廃棄物</w:t>
      </w:r>
      <w:r w:rsidR="008C3BBA" w:rsidRPr="007C197C">
        <w:rPr>
          <w:rFonts w:hint="eastAsia"/>
          <w:szCs w:val="21"/>
        </w:rPr>
        <w:t>は、</w:t>
      </w:r>
      <w:r w:rsidR="00175852" w:rsidRPr="007C197C">
        <w:rPr>
          <w:rFonts w:hint="eastAsia"/>
          <w:szCs w:val="21"/>
        </w:rPr>
        <w:t>具体的に木くず、紙くず、繊維くず</w:t>
      </w:r>
      <w:r w:rsidR="00C632A8" w:rsidRPr="007C197C">
        <w:rPr>
          <w:rFonts w:hint="eastAsia"/>
          <w:szCs w:val="21"/>
        </w:rPr>
        <w:t>、がれき</w:t>
      </w:r>
      <w:r w:rsidR="00175852" w:rsidRPr="007C197C">
        <w:rPr>
          <w:rFonts w:hint="eastAsia"/>
          <w:szCs w:val="21"/>
        </w:rPr>
        <w:t>など</w:t>
      </w:r>
      <w:r w:rsidR="00C632A8" w:rsidRPr="007C197C">
        <w:rPr>
          <w:rFonts w:hint="eastAsia"/>
          <w:szCs w:val="21"/>
        </w:rPr>
        <w:t>様々なもの</w:t>
      </w:r>
      <w:r w:rsidR="00175852" w:rsidRPr="007C197C">
        <w:rPr>
          <w:rFonts w:hint="eastAsia"/>
          <w:szCs w:val="21"/>
        </w:rPr>
        <w:t>があ</w:t>
      </w:r>
      <w:r w:rsidR="00C632A8" w:rsidRPr="007C197C">
        <w:rPr>
          <w:rFonts w:hint="eastAsia"/>
          <w:szCs w:val="21"/>
        </w:rPr>
        <w:t>る。</w:t>
      </w:r>
    </w:p>
    <w:p w14:paraId="39493C7C" w14:textId="797E6047" w:rsidR="00D92EB7" w:rsidRPr="007C197C" w:rsidRDefault="00D92EB7" w:rsidP="007C197C">
      <w:pPr>
        <w:kinsoku w:val="0"/>
        <w:ind w:firstLineChars="100" w:firstLine="426"/>
        <w:rPr>
          <w:rFonts w:eastAsiaTheme="minorHAnsi" w:cs="ＭＳ 明朝"/>
          <w:szCs w:val="21"/>
        </w:rPr>
      </w:pPr>
      <w:r w:rsidRPr="007C197C">
        <w:rPr>
          <w:rFonts w:eastAsiaTheme="minorHAnsi" w:cs="ＭＳ 明朝" w:hint="eastAsia"/>
          <w:szCs w:val="21"/>
        </w:rPr>
        <w:t>また、</w:t>
      </w:r>
      <w:r w:rsidR="00070058" w:rsidRPr="007C197C">
        <w:rPr>
          <w:rFonts w:eastAsiaTheme="minorHAnsi" w:cs="ＭＳ 明朝" w:hint="eastAsia"/>
          <w:szCs w:val="21"/>
        </w:rPr>
        <w:t>これらには以下のような特性が存在する</w:t>
      </w:r>
      <w:r w:rsidR="00E9289B" w:rsidRPr="007C197C">
        <w:rPr>
          <w:rFonts w:eastAsiaTheme="minorHAnsi" w:cs="ＭＳ 明朝" w:hint="eastAsia"/>
          <w:szCs w:val="21"/>
        </w:rPr>
        <w:t>。</w:t>
      </w:r>
    </w:p>
    <w:p w14:paraId="53FFE05E" w14:textId="5DA25FFC" w:rsidR="00B6490C" w:rsidRPr="007C197C" w:rsidRDefault="00DC2ED0" w:rsidP="007C197C">
      <w:pPr>
        <w:kinsoku w:val="0"/>
        <w:rPr>
          <w:szCs w:val="21"/>
        </w:rPr>
      </w:pPr>
      <w:r w:rsidRPr="007C197C">
        <w:rPr>
          <w:rFonts w:ascii="ＭＳ 明朝" w:eastAsia="ＭＳ 明朝" w:hAnsi="ＭＳ 明朝" w:cs="ＭＳ 明朝" w:hint="eastAsia"/>
          <w:szCs w:val="21"/>
        </w:rPr>
        <w:t>「</w:t>
      </w:r>
      <w:r w:rsidR="00CE1902" w:rsidRPr="007C197C">
        <w:rPr>
          <w:rFonts w:ascii="ＭＳ 明朝" w:eastAsia="ＭＳ 明朝" w:hAnsi="ＭＳ 明朝" w:cs="ＭＳ 明朝" w:hint="eastAsia"/>
          <w:szCs w:val="21"/>
        </w:rPr>
        <w:t>●</w:t>
      </w:r>
      <w:r w:rsidR="008C3BBA" w:rsidRPr="007C197C">
        <w:rPr>
          <w:rFonts w:hint="eastAsia"/>
          <w:szCs w:val="21"/>
        </w:rPr>
        <w:t>発生し</w:t>
      </w:r>
      <w:r w:rsidR="00262BFF" w:rsidRPr="007C197C">
        <w:rPr>
          <w:rFonts w:hint="eastAsia"/>
          <w:szCs w:val="21"/>
        </w:rPr>
        <w:t>た場所が一定ではない</w:t>
      </w:r>
    </w:p>
    <w:p w14:paraId="18B121CE" w14:textId="62B4D914" w:rsidR="00D95472" w:rsidRPr="007C197C" w:rsidRDefault="00CE1902" w:rsidP="007C197C">
      <w:pPr>
        <w:kinsoku w:val="0"/>
        <w:ind w:firstLineChars="100" w:firstLine="426"/>
        <w:rPr>
          <w:szCs w:val="21"/>
        </w:rPr>
      </w:pPr>
      <w:r w:rsidRPr="007C197C">
        <w:rPr>
          <w:rFonts w:ascii="ＭＳ 明朝" w:eastAsia="ＭＳ 明朝" w:hAnsi="ＭＳ 明朝" w:cs="ＭＳ 明朝" w:hint="eastAsia"/>
          <w:szCs w:val="21"/>
        </w:rPr>
        <w:t>●</w:t>
      </w:r>
      <w:r w:rsidR="00BE6017" w:rsidRPr="007C197C">
        <w:rPr>
          <w:rFonts w:hint="eastAsia"/>
          <w:szCs w:val="21"/>
        </w:rPr>
        <w:t>発生量が膨大である。</w:t>
      </w:r>
    </w:p>
    <w:p w14:paraId="67AF1EF3" w14:textId="0A709A62" w:rsidR="00BE6017" w:rsidRPr="007C197C" w:rsidRDefault="00CE1902" w:rsidP="007C197C">
      <w:pPr>
        <w:kinsoku w:val="0"/>
        <w:ind w:leftChars="100" w:left="426"/>
        <w:rPr>
          <w:szCs w:val="21"/>
        </w:rPr>
      </w:pPr>
      <w:r w:rsidRPr="007C197C">
        <w:rPr>
          <w:rFonts w:ascii="ＭＳ 明朝" w:eastAsia="ＭＳ 明朝" w:hAnsi="ＭＳ 明朝" w:cs="ＭＳ 明朝" w:hint="eastAsia"/>
          <w:szCs w:val="21"/>
        </w:rPr>
        <w:t>●</w:t>
      </w:r>
      <w:r w:rsidR="00BE6017" w:rsidRPr="007C197C">
        <w:rPr>
          <w:rFonts w:hint="eastAsia"/>
          <w:szCs w:val="21"/>
        </w:rPr>
        <w:t>廃棄物</w:t>
      </w:r>
      <w:r w:rsidR="0021133A" w:rsidRPr="007C197C">
        <w:rPr>
          <w:rFonts w:hint="eastAsia"/>
          <w:szCs w:val="21"/>
        </w:rPr>
        <w:t>の種類が多様であり、混合状態</w:t>
      </w:r>
      <w:r w:rsidR="00556298" w:rsidRPr="007C197C">
        <w:rPr>
          <w:rFonts w:hint="eastAsia"/>
          <w:szCs w:val="21"/>
        </w:rPr>
        <w:t>で排出</w:t>
      </w:r>
      <w:r w:rsidR="00CD6845" w:rsidRPr="007C197C">
        <w:rPr>
          <w:rFonts w:hint="eastAsia"/>
          <w:szCs w:val="21"/>
        </w:rPr>
        <w:t>される場合が多いが、</w:t>
      </w:r>
      <w:r w:rsidR="002E7A0E" w:rsidRPr="007C197C">
        <w:rPr>
          <w:rFonts w:hint="eastAsia"/>
          <w:szCs w:val="21"/>
        </w:rPr>
        <w:t>的確に分</w:t>
      </w:r>
      <w:r w:rsidR="00642884" w:rsidRPr="007C197C">
        <w:rPr>
          <w:rFonts w:hint="eastAsia"/>
          <w:szCs w:val="21"/>
        </w:rPr>
        <w:t>別すれば再利用可能なものも多い</w:t>
      </w:r>
      <w:r w:rsidR="00E9289B" w:rsidRPr="007C197C">
        <w:rPr>
          <w:rFonts w:hint="eastAsia"/>
          <w:szCs w:val="21"/>
        </w:rPr>
        <w:t>。</w:t>
      </w:r>
    </w:p>
    <w:p w14:paraId="3481AD1A" w14:textId="77777777" w:rsidR="00FB3ADD" w:rsidRPr="007C197C" w:rsidRDefault="00F860A3" w:rsidP="007C197C">
      <w:pPr>
        <w:kinsoku w:val="0"/>
        <w:ind w:firstLineChars="100" w:firstLine="426"/>
        <w:rPr>
          <w:szCs w:val="21"/>
        </w:rPr>
      </w:pPr>
      <w:r w:rsidRPr="007C197C">
        <w:rPr>
          <w:rFonts w:hint="eastAsia"/>
          <w:szCs w:val="21"/>
        </w:rPr>
        <w:t>●廃棄物</w:t>
      </w:r>
      <w:r w:rsidR="00451803" w:rsidRPr="007C197C">
        <w:rPr>
          <w:rFonts w:hint="eastAsia"/>
          <w:szCs w:val="21"/>
        </w:rPr>
        <w:t>を取り扱う者が</w:t>
      </w:r>
      <w:r w:rsidR="00451D0C" w:rsidRPr="007C197C">
        <w:rPr>
          <w:rFonts w:hint="eastAsia"/>
          <w:szCs w:val="21"/>
        </w:rPr>
        <w:t>多数存在する。</w:t>
      </w:r>
    </w:p>
    <w:p w14:paraId="57A2AB4B" w14:textId="71B362E6" w:rsidR="001D0D24" w:rsidRPr="007C197C" w:rsidRDefault="001D0D24" w:rsidP="007C197C">
      <w:pPr>
        <w:kinsoku w:val="0"/>
        <w:ind w:firstLineChars="200" w:firstLine="852"/>
        <w:rPr>
          <w:szCs w:val="21"/>
        </w:rPr>
      </w:pPr>
      <w:r w:rsidRPr="007C197C">
        <w:rPr>
          <w:rFonts w:hint="eastAsia"/>
          <w:szCs w:val="21"/>
        </w:rPr>
        <w:t>（</w:t>
      </w:r>
      <w:r w:rsidR="00FB3ADD" w:rsidRPr="007C197C">
        <w:rPr>
          <w:rFonts w:hint="eastAsia"/>
          <w:szCs w:val="21"/>
        </w:rPr>
        <w:t>重層下請構造が存在する</w:t>
      </w:r>
      <w:r w:rsidRPr="007C197C">
        <w:rPr>
          <w:rFonts w:hint="eastAsia"/>
          <w:szCs w:val="21"/>
        </w:rPr>
        <w:t>）</w:t>
      </w:r>
      <w:r w:rsidR="00531F8B" w:rsidRPr="007C197C">
        <w:rPr>
          <w:rFonts w:hint="eastAsia"/>
          <w:szCs w:val="21"/>
        </w:rPr>
        <w:t>」</w:t>
      </w:r>
      <w:r w:rsidR="00531F8B" w:rsidRPr="007C197C">
        <w:rPr>
          <w:rFonts w:hint="eastAsia"/>
          <w:color w:val="C00000"/>
          <w:szCs w:val="21"/>
        </w:rPr>
        <w:t>(</w:t>
      </w:r>
      <w:r w:rsidR="00AC5A00" w:rsidRPr="007C197C">
        <w:rPr>
          <w:color w:val="C00000"/>
          <w:szCs w:val="21"/>
        </w:rPr>
        <w:t>3</w:t>
      </w:r>
      <w:r w:rsidR="00531F8B" w:rsidRPr="007C197C">
        <w:rPr>
          <w:rFonts w:hint="eastAsia"/>
          <w:color w:val="C00000"/>
          <w:szCs w:val="21"/>
        </w:rPr>
        <w:t>)</w:t>
      </w:r>
    </w:p>
    <w:p w14:paraId="1901BC38" w14:textId="29636C1C" w:rsidR="004C0622" w:rsidRPr="007C197C" w:rsidRDefault="004C0622" w:rsidP="007C197C">
      <w:pPr>
        <w:kinsoku w:val="0"/>
        <w:ind w:firstLineChars="100" w:firstLine="426"/>
        <w:rPr>
          <w:color w:val="2F5496" w:themeColor="accent1" w:themeShade="BF"/>
          <w:szCs w:val="21"/>
        </w:rPr>
      </w:pPr>
      <w:r w:rsidRPr="007C197C">
        <w:rPr>
          <w:rFonts w:hint="eastAsia"/>
          <w:szCs w:val="21"/>
        </w:rPr>
        <w:t>また、建設廃棄物は、一度の工事で膨大な量が発生するため、産業廃棄物全体量と比べても比較的多く、2018年のデータの場合、3億7883万t分の7548万tを占めている。</w:t>
      </w:r>
      <w:r w:rsidRPr="007C197C">
        <w:rPr>
          <w:rFonts w:hint="eastAsia"/>
          <w:color w:val="2F5496" w:themeColor="accent1" w:themeShade="BF"/>
          <w:szCs w:val="21"/>
        </w:rPr>
        <w:t>（図２）</w:t>
      </w:r>
      <w:r w:rsidRPr="007C197C">
        <w:rPr>
          <w:rFonts w:hint="eastAsia"/>
          <w:szCs w:val="21"/>
        </w:rPr>
        <w:t>つまり、</w:t>
      </w:r>
      <w:r w:rsidR="0024129D" w:rsidRPr="007C197C">
        <w:rPr>
          <w:rFonts w:hint="eastAsia"/>
          <w:szCs w:val="21"/>
        </w:rPr>
        <w:t>産業廃棄物</w:t>
      </w:r>
      <w:r w:rsidRPr="007C197C">
        <w:rPr>
          <w:rFonts w:hint="eastAsia"/>
          <w:szCs w:val="21"/>
        </w:rPr>
        <w:t>全体量の約20％もの量を占めているのだ。</w:t>
      </w:r>
    </w:p>
    <w:p w14:paraId="729E7068" w14:textId="77777777" w:rsidR="004C0622" w:rsidRPr="007C197C" w:rsidRDefault="004C0622" w:rsidP="007C197C">
      <w:pPr>
        <w:kinsoku w:val="0"/>
        <w:rPr>
          <w:szCs w:val="21"/>
        </w:rPr>
      </w:pPr>
      <w:r w:rsidRPr="007C197C">
        <w:rPr>
          <w:rFonts w:hint="eastAsia"/>
          <w:szCs w:val="21"/>
        </w:rPr>
        <w:t xml:space="preserve">　一つの業種のみでこれだけの廃棄物を出しているというのが建設廃棄物の現状だ。</w:t>
      </w:r>
    </w:p>
    <w:p w14:paraId="0D21D271" w14:textId="5B1C7AF6" w:rsidR="002E539F" w:rsidRPr="007C197C" w:rsidRDefault="002E539F" w:rsidP="007C197C">
      <w:pPr>
        <w:kinsoku w:val="0"/>
        <w:rPr>
          <w:szCs w:val="21"/>
        </w:rPr>
      </w:pPr>
    </w:p>
    <w:p w14:paraId="2E317041" w14:textId="634C5127" w:rsidR="00D33988" w:rsidRPr="007C197C" w:rsidRDefault="00A3792A" w:rsidP="007C197C">
      <w:pPr>
        <w:kinsoku w:val="0"/>
        <w:rPr>
          <w:szCs w:val="21"/>
        </w:rPr>
      </w:pPr>
      <w:r w:rsidRPr="007C197C">
        <w:rPr>
          <w:rFonts w:hint="eastAsia"/>
          <w:szCs w:val="21"/>
        </w:rPr>
        <w:t xml:space="preserve">第二章　</w:t>
      </w:r>
      <w:r w:rsidR="00633A6A" w:rsidRPr="007C197C">
        <w:rPr>
          <w:rFonts w:hint="eastAsia"/>
          <w:szCs w:val="21"/>
        </w:rPr>
        <w:t>発注者と請負業者の問題</w:t>
      </w:r>
    </w:p>
    <w:p w14:paraId="4604383A" w14:textId="14FF2794" w:rsidR="00F37752" w:rsidRPr="007C197C" w:rsidRDefault="00B70EB4" w:rsidP="007C197C">
      <w:pPr>
        <w:kinsoku w:val="0"/>
        <w:rPr>
          <w:szCs w:val="21"/>
        </w:rPr>
      </w:pPr>
      <w:r w:rsidRPr="007C197C">
        <w:rPr>
          <w:rFonts w:hint="eastAsia"/>
          <w:szCs w:val="21"/>
        </w:rPr>
        <w:t>第一節</w:t>
      </w:r>
      <w:r w:rsidR="00FF223A" w:rsidRPr="007C197C">
        <w:rPr>
          <w:rFonts w:hint="eastAsia"/>
          <w:szCs w:val="21"/>
        </w:rPr>
        <w:t xml:space="preserve">　</w:t>
      </w:r>
      <w:r w:rsidR="00F429F1" w:rsidRPr="007C197C">
        <w:rPr>
          <w:rFonts w:hint="eastAsia"/>
          <w:szCs w:val="21"/>
        </w:rPr>
        <w:t>不法投棄の現状</w:t>
      </w:r>
    </w:p>
    <w:p w14:paraId="54D58D0D" w14:textId="3CAEA546" w:rsidR="009131D0" w:rsidRPr="007C197C" w:rsidRDefault="009131D0" w:rsidP="007C197C">
      <w:pPr>
        <w:kinsoku w:val="0"/>
        <w:ind w:firstLineChars="100" w:firstLine="426"/>
        <w:rPr>
          <w:szCs w:val="21"/>
        </w:rPr>
      </w:pPr>
      <w:r w:rsidRPr="007C197C">
        <w:rPr>
          <w:rFonts w:hint="eastAsia"/>
          <w:szCs w:val="21"/>
        </w:rPr>
        <w:t>建設廃棄物の具体的な</w:t>
      </w:r>
      <w:r w:rsidR="0014164B" w:rsidRPr="007C197C">
        <w:rPr>
          <w:rFonts w:hint="eastAsia"/>
          <w:szCs w:val="21"/>
        </w:rPr>
        <w:t>社会問題</w:t>
      </w:r>
      <w:r w:rsidRPr="007C197C">
        <w:rPr>
          <w:rFonts w:hint="eastAsia"/>
          <w:szCs w:val="21"/>
        </w:rPr>
        <w:t>は、なんといっても不法投棄であろう。</w:t>
      </w:r>
    </w:p>
    <w:p w14:paraId="6607FC4A" w14:textId="64269B7D" w:rsidR="00DA785A" w:rsidRPr="007C197C" w:rsidRDefault="00F429F1" w:rsidP="007C197C">
      <w:pPr>
        <w:kinsoku w:val="0"/>
        <w:ind w:firstLineChars="100" w:firstLine="426"/>
        <w:rPr>
          <w:szCs w:val="21"/>
        </w:rPr>
      </w:pPr>
      <w:r w:rsidRPr="007C197C">
        <w:rPr>
          <w:rFonts w:hint="eastAsia"/>
          <w:szCs w:val="21"/>
        </w:rPr>
        <w:t>不法投棄というと、プラスチックやいろいろなごみが山のように投棄されたものをイメージする</w:t>
      </w:r>
      <w:r w:rsidR="00C73B94" w:rsidRPr="007C197C">
        <w:rPr>
          <w:rFonts w:hint="eastAsia"/>
          <w:szCs w:val="21"/>
        </w:rPr>
        <w:t>のではないか</w:t>
      </w:r>
      <w:r w:rsidRPr="007C197C">
        <w:rPr>
          <w:rFonts w:hint="eastAsia"/>
          <w:szCs w:val="21"/>
        </w:rPr>
        <w:t>。</w:t>
      </w:r>
      <w:r w:rsidR="00B63FAE" w:rsidRPr="007C197C">
        <w:rPr>
          <w:rFonts w:hint="eastAsia"/>
          <w:szCs w:val="21"/>
        </w:rPr>
        <w:t>あのごみの山には、建設系廃棄物が最も多く存在している。2</w:t>
      </w:r>
      <w:r w:rsidR="00B63FAE" w:rsidRPr="007C197C">
        <w:rPr>
          <w:szCs w:val="21"/>
        </w:rPr>
        <w:t>018</w:t>
      </w:r>
      <w:r w:rsidR="00B63FAE" w:rsidRPr="007C197C">
        <w:rPr>
          <w:rFonts w:hint="eastAsia"/>
          <w:szCs w:val="21"/>
        </w:rPr>
        <w:t>年のデータによると、不法投棄</w:t>
      </w:r>
      <w:r w:rsidR="009131D0" w:rsidRPr="007C197C">
        <w:rPr>
          <w:rFonts w:hint="eastAsia"/>
          <w:szCs w:val="21"/>
        </w:rPr>
        <w:t>全体量に対して9</w:t>
      </w:r>
      <w:r w:rsidR="009131D0" w:rsidRPr="007C197C">
        <w:rPr>
          <w:szCs w:val="21"/>
        </w:rPr>
        <w:t>5%</w:t>
      </w:r>
      <w:r w:rsidR="009131D0" w:rsidRPr="007C197C">
        <w:rPr>
          <w:rFonts w:hint="eastAsia"/>
          <w:szCs w:val="21"/>
        </w:rPr>
        <w:t>もの割合を占める</w:t>
      </w:r>
      <w:r w:rsidR="00DA785A" w:rsidRPr="007C197C">
        <w:rPr>
          <w:rFonts w:hint="eastAsia"/>
          <w:szCs w:val="21"/>
        </w:rPr>
        <w:t>。</w:t>
      </w:r>
      <w:r w:rsidR="001A69F8" w:rsidRPr="007C197C">
        <w:rPr>
          <w:rFonts w:hint="eastAsia"/>
          <w:color w:val="C00000"/>
          <w:szCs w:val="21"/>
        </w:rPr>
        <w:t>(</w:t>
      </w:r>
      <w:r w:rsidR="00AC5A00" w:rsidRPr="007C197C">
        <w:rPr>
          <w:color w:val="C00000"/>
          <w:szCs w:val="21"/>
        </w:rPr>
        <w:t>4</w:t>
      </w:r>
      <w:r w:rsidR="001A69F8" w:rsidRPr="007C197C">
        <w:rPr>
          <w:rFonts w:hint="eastAsia"/>
          <w:color w:val="C00000"/>
          <w:szCs w:val="21"/>
        </w:rPr>
        <w:t>)</w:t>
      </w:r>
      <w:r w:rsidR="00DA785A" w:rsidRPr="007C197C">
        <w:rPr>
          <w:rFonts w:hint="eastAsia"/>
          <w:color w:val="2F5496" w:themeColor="accent1" w:themeShade="BF"/>
          <w:szCs w:val="21"/>
        </w:rPr>
        <w:t>(図３)</w:t>
      </w:r>
      <w:r w:rsidR="00DA785A" w:rsidRPr="007C197C">
        <w:rPr>
          <w:rFonts w:hint="eastAsia"/>
          <w:szCs w:val="21"/>
        </w:rPr>
        <w:t>これだけ建設廃棄物が不法に、大量放棄されているのだ。</w:t>
      </w:r>
    </w:p>
    <w:p w14:paraId="7CA5B2B2" w14:textId="77777777" w:rsidR="00DA785A" w:rsidRPr="007C197C" w:rsidRDefault="00DA785A" w:rsidP="007C197C">
      <w:pPr>
        <w:kinsoku w:val="0"/>
        <w:rPr>
          <w:szCs w:val="21"/>
        </w:rPr>
      </w:pPr>
    </w:p>
    <w:p w14:paraId="04851F87" w14:textId="77777777" w:rsidR="00DA785A" w:rsidRPr="007C197C" w:rsidRDefault="001500E3" w:rsidP="007C197C">
      <w:pPr>
        <w:kinsoku w:val="0"/>
        <w:ind w:left="426" w:hangingChars="100" w:hanging="426"/>
        <w:rPr>
          <w:szCs w:val="21"/>
        </w:rPr>
      </w:pPr>
      <w:r w:rsidRPr="007C197C">
        <w:rPr>
          <w:rFonts w:hint="eastAsia"/>
          <w:szCs w:val="21"/>
        </w:rPr>
        <w:t xml:space="preserve">第二節　</w:t>
      </w:r>
      <w:r w:rsidR="00A05045" w:rsidRPr="007C197C">
        <w:rPr>
          <w:rFonts w:hint="eastAsia"/>
          <w:szCs w:val="21"/>
        </w:rPr>
        <w:t>発注者側の問題点</w:t>
      </w:r>
    </w:p>
    <w:p w14:paraId="70041A6E" w14:textId="038CB5DD" w:rsidR="00F3685D" w:rsidRPr="007C197C" w:rsidRDefault="00C73B94" w:rsidP="007C197C">
      <w:pPr>
        <w:kinsoku w:val="0"/>
        <w:ind w:firstLineChars="100" w:firstLine="426"/>
        <w:rPr>
          <w:szCs w:val="21"/>
        </w:rPr>
      </w:pPr>
      <w:r w:rsidRPr="007C197C">
        <w:rPr>
          <w:rFonts w:hint="eastAsia"/>
          <w:szCs w:val="21"/>
        </w:rPr>
        <w:t>発注者</w:t>
      </w:r>
      <w:r w:rsidR="00E12838" w:rsidRPr="007C197C">
        <w:rPr>
          <w:rFonts w:hint="eastAsia"/>
          <w:szCs w:val="21"/>
        </w:rPr>
        <w:t>側の</w:t>
      </w:r>
      <w:r w:rsidRPr="007C197C">
        <w:rPr>
          <w:rFonts w:hint="eastAsia"/>
          <w:szCs w:val="21"/>
        </w:rPr>
        <w:t>問題</w:t>
      </w:r>
      <w:r w:rsidR="00E12838" w:rsidRPr="007C197C">
        <w:rPr>
          <w:rFonts w:hint="eastAsia"/>
          <w:szCs w:val="21"/>
        </w:rPr>
        <w:t>として見ら</w:t>
      </w:r>
      <w:r w:rsidR="00D91183" w:rsidRPr="007C197C">
        <w:rPr>
          <w:rFonts w:hint="eastAsia"/>
          <w:szCs w:val="21"/>
        </w:rPr>
        <w:t>れるのは、</w:t>
      </w:r>
      <w:r w:rsidR="00B20225" w:rsidRPr="007C197C">
        <w:rPr>
          <w:rFonts w:hint="eastAsia"/>
          <w:szCs w:val="21"/>
        </w:rPr>
        <w:t>解体</w:t>
      </w:r>
      <w:r w:rsidR="00756101" w:rsidRPr="007C197C">
        <w:rPr>
          <w:rFonts w:hint="eastAsia"/>
          <w:szCs w:val="21"/>
        </w:rPr>
        <w:t>工</w:t>
      </w:r>
      <w:r w:rsidR="00DA785A" w:rsidRPr="007C197C">
        <w:rPr>
          <w:rFonts w:hint="eastAsia"/>
          <w:szCs w:val="21"/>
        </w:rPr>
        <w:t>事</w:t>
      </w:r>
      <w:r w:rsidR="00756101" w:rsidRPr="007C197C">
        <w:rPr>
          <w:rFonts w:hint="eastAsia"/>
          <w:szCs w:val="21"/>
        </w:rPr>
        <w:t>実施時に、その内部に建材と関係のない机やロッカー、棚などを放置し</w:t>
      </w:r>
      <w:r w:rsidR="001C5A28" w:rsidRPr="007C197C">
        <w:rPr>
          <w:rFonts w:hint="eastAsia"/>
          <w:szCs w:val="21"/>
        </w:rPr>
        <w:t>てしま</w:t>
      </w:r>
      <w:r w:rsidRPr="007C197C">
        <w:rPr>
          <w:rFonts w:hint="eastAsia"/>
          <w:szCs w:val="21"/>
        </w:rPr>
        <w:t>うこと</w:t>
      </w:r>
      <w:r w:rsidR="0082333E" w:rsidRPr="007C197C">
        <w:rPr>
          <w:rFonts w:hint="eastAsia"/>
          <w:szCs w:val="21"/>
        </w:rPr>
        <w:t>や、</w:t>
      </w:r>
      <w:r w:rsidR="00B81519" w:rsidRPr="007C197C">
        <w:rPr>
          <w:rFonts w:hint="eastAsia"/>
          <w:szCs w:val="21"/>
        </w:rPr>
        <w:t>アスベスト（石綿）</w:t>
      </w:r>
      <w:r w:rsidR="00871BB9" w:rsidRPr="007C197C">
        <w:rPr>
          <w:rFonts w:hint="eastAsia"/>
          <w:szCs w:val="21"/>
        </w:rPr>
        <w:t>等が使用されている建物であることを伏せて</w:t>
      </w:r>
      <w:r w:rsidR="00FB790F" w:rsidRPr="007C197C">
        <w:rPr>
          <w:rFonts w:hint="eastAsia"/>
          <w:szCs w:val="21"/>
        </w:rPr>
        <w:t>工事を行わせる</w:t>
      </w:r>
      <w:r w:rsidR="00B20225" w:rsidRPr="007C197C">
        <w:rPr>
          <w:rFonts w:hint="eastAsia"/>
          <w:szCs w:val="21"/>
        </w:rPr>
        <w:t>こと</w:t>
      </w:r>
      <w:r w:rsidR="00FB790F" w:rsidRPr="007C197C">
        <w:rPr>
          <w:rFonts w:hint="eastAsia"/>
          <w:szCs w:val="21"/>
        </w:rPr>
        <w:t>など</w:t>
      </w:r>
      <w:r w:rsidR="009A17DC" w:rsidRPr="007C197C">
        <w:rPr>
          <w:rFonts w:hint="eastAsia"/>
          <w:szCs w:val="21"/>
        </w:rPr>
        <w:t>だ。</w:t>
      </w:r>
    </w:p>
    <w:p w14:paraId="7AE161DA" w14:textId="1A69F668" w:rsidR="00E17C41" w:rsidRPr="007C197C" w:rsidRDefault="00C73B94" w:rsidP="007C197C">
      <w:pPr>
        <w:kinsoku w:val="0"/>
        <w:ind w:firstLineChars="100" w:firstLine="426"/>
        <w:rPr>
          <w:szCs w:val="21"/>
        </w:rPr>
      </w:pPr>
      <w:r w:rsidRPr="007C197C">
        <w:rPr>
          <w:rFonts w:hint="eastAsia"/>
          <w:szCs w:val="21"/>
        </w:rPr>
        <w:t>前</w:t>
      </w:r>
      <w:r w:rsidR="00E17C41" w:rsidRPr="007C197C">
        <w:rPr>
          <w:rFonts w:hint="eastAsia"/>
          <w:szCs w:val="21"/>
        </w:rPr>
        <w:t>者の場合、大きな</w:t>
      </w:r>
      <w:r w:rsidRPr="007C197C">
        <w:rPr>
          <w:rFonts w:hint="eastAsia"/>
          <w:szCs w:val="21"/>
        </w:rPr>
        <w:t>廃棄物</w:t>
      </w:r>
      <w:r w:rsidR="00E17C41" w:rsidRPr="007C197C">
        <w:rPr>
          <w:rFonts w:hint="eastAsia"/>
          <w:szCs w:val="21"/>
        </w:rPr>
        <w:t>を粗大ごみとして処理する必要があり、その際手数料や処理量を取られることもある。</w:t>
      </w:r>
    </w:p>
    <w:p w14:paraId="3373CF13" w14:textId="20F7A591" w:rsidR="00E17C41" w:rsidRPr="007C197C" w:rsidRDefault="00E17C41" w:rsidP="007C197C">
      <w:pPr>
        <w:kinsoku w:val="0"/>
        <w:rPr>
          <w:szCs w:val="21"/>
        </w:rPr>
      </w:pPr>
      <w:r w:rsidRPr="007C197C">
        <w:rPr>
          <w:rFonts w:hint="eastAsia"/>
          <w:szCs w:val="21"/>
        </w:rPr>
        <w:t xml:space="preserve">　</w:t>
      </w:r>
      <w:r w:rsidR="002C04B1" w:rsidRPr="007C197C">
        <w:rPr>
          <w:rFonts w:hint="eastAsia"/>
          <w:szCs w:val="21"/>
        </w:rPr>
        <w:t>そして</w:t>
      </w:r>
      <w:r w:rsidRPr="007C197C">
        <w:rPr>
          <w:rFonts w:hint="eastAsia"/>
          <w:szCs w:val="21"/>
        </w:rPr>
        <w:t>、後者の場合アスベスト等の飛散防止対策等特別な対策をとる必要があるのだ。</w:t>
      </w:r>
    </w:p>
    <w:p w14:paraId="7CDBCE83" w14:textId="549640A0" w:rsidR="00E17C41" w:rsidRPr="007C197C" w:rsidRDefault="00E17C41" w:rsidP="007C197C">
      <w:pPr>
        <w:kinsoku w:val="0"/>
        <w:rPr>
          <w:szCs w:val="21"/>
        </w:rPr>
      </w:pPr>
      <w:r w:rsidRPr="007C197C">
        <w:rPr>
          <w:rFonts w:hint="eastAsia"/>
          <w:szCs w:val="21"/>
        </w:rPr>
        <w:t xml:space="preserve">　</w:t>
      </w:r>
      <w:r w:rsidR="009A0253" w:rsidRPr="007C197C">
        <w:rPr>
          <w:rFonts w:hint="eastAsia"/>
          <w:szCs w:val="21"/>
        </w:rPr>
        <w:t>発注者</w:t>
      </w:r>
      <w:r w:rsidR="00FE67A5" w:rsidRPr="007C197C">
        <w:rPr>
          <w:rFonts w:hint="eastAsia"/>
          <w:szCs w:val="21"/>
        </w:rPr>
        <w:t>にとっては</w:t>
      </w:r>
      <w:r w:rsidR="009A0253" w:rsidRPr="007C197C">
        <w:rPr>
          <w:rFonts w:hint="eastAsia"/>
          <w:szCs w:val="21"/>
        </w:rPr>
        <w:t>不要で利用価値のないものに対して払う金を少なくしたいと考えるだろう。</w:t>
      </w:r>
    </w:p>
    <w:p w14:paraId="4D7C1DF5" w14:textId="2A3E6D68" w:rsidR="00E17C41" w:rsidRPr="007C197C" w:rsidRDefault="00E17C41" w:rsidP="007C197C">
      <w:pPr>
        <w:kinsoku w:val="0"/>
        <w:ind w:firstLineChars="100" w:firstLine="426"/>
        <w:rPr>
          <w:szCs w:val="21"/>
        </w:rPr>
      </w:pPr>
      <w:r w:rsidRPr="007C197C">
        <w:rPr>
          <w:rFonts w:hint="eastAsia"/>
          <w:szCs w:val="21"/>
        </w:rPr>
        <w:t>しかし、そこで発生している料金は、ごみに</w:t>
      </w:r>
      <w:r w:rsidR="009A17DC" w:rsidRPr="007C197C">
        <w:rPr>
          <w:rFonts w:hint="eastAsia"/>
          <w:szCs w:val="21"/>
        </w:rPr>
        <w:t>支</w:t>
      </w:r>
      <w:r w:rsidRPr="007C197C">
        <w:rPr>
          <w:rFonts w:hint="eastAsia"/>
          <w:szCs w:val="21"/>
        </w:rPr>
        <w:t>払っているのではなく、ごみの処理にかかる金を払っているだけなのだ。</w:t>
      </w:r>
    </w:p>
    <w:p w14:paraId="1C43C608" w14:textId="79AFE054" w:rsidR="00F852DA" w:rsidRPr="007C197C" w:rsidRDefault="00F027D4" w:rsidP="007C197C">
      <w:pPr>
        <w:kinsoku w:val="0"/>
        <w:ind w:firstLineChars="100" w:firstLine="426"/>
        <w:rPr>
          <w:szCs w:val="21"/>
        </w:rPr>
      </w:pPr>
      <w:r w:rsidRPr="007C197C">
        <w:rPr>
          <w:rFonts w:hint="eastAsia"/>
          <w:szCs w:val="21"/>
        </w:rPr>
        <w:t>また、</w:t>
      </w:r>
      <w:r w:rsidR="007E65D6" w:rsidRPr="007C197C">
        <w:rPr>
          <w:rFonts w:hint="eastAsia"/>
          <w:szCs w:val="21"/>
        </w:rPr>
        <w:t>直接違反につながるとは言えないが</w:t>
      </w:r>
    </w:p>
    <w:p w14:paraId="71236F98" w14:textId="233A2F04" w:rsidR="00650262" w:rsidRPr="007C197C" w:rsidRDefault="007E65D6" w:rsidP="007C197C">
      <w:pPr>
        <w:kinsoku w:val="0"/>
        <w:rPr>
          <w:szCs w:val="21"/>
        </w:rPr>
      </w:pPr>
      <w:r w:rsidRPr="007C197C">
        <w:rPr>
          <w:rFonts w:hint="eastAsia"/>
          <w:szCs w:val="21"/>
        </w:rPr>
        <w:t>、</w:t>
      </w:r>
      <w:r w:rsidR="009A7F35" w:rsidRPr="007C197C">
        <w:rPr>
          <w:rFonts w:hint="eastAsia"/>
          <w:szCs w:val="21"/>
        </w:rPr>
        <w:t>工事費（廃棄物処理代も含む）を安く交渉しすぎてしまい、</w:t>
      </w:r>
      <w:r w:rsidR="00E779D3" w:rsidRPr="007C197C">
        <w:rPr>
          <w:rFonts w:hint="eastAsia"/>
          <w:szCs w:val="21"/>
        </w:rPr>
        <w:t>法に触れる不適切処理を引き起こしてしまうこともある。</w:t>
      </w:r>
    </w:p>
    <w:p w14:paraId="5CAB483D" w14:textId="1425570B" w:rsidR="00C73B94" w:rsidRPr="007C197C" w:rsidRDefault="00C73B94" w:rsidP="007C197C">
      <w:pPr>
        <w:kinsoku w:val="0"/>
        <w:ind w:firstLineChars="100" w:firstLine="426"/>
        <w:rPr>
          <w:szCs w:val="21"/>
        </w:rPr>
      </w:pPr>
      <w:r w:rsidRPr="007C197C">
        <w:rPr>
          <w:rFonts w:hint="eastAsia"/>
          <w:szCs w:val="21"/>
        </w:rPr>
        <w:t>このように、発注者側には廃棄物という</w:t>
      </w:r>
      <w:r w:rsidR="009A17DC" w:rsidRPr="007C197C">
        <w:rPr>
          <w:rFonts w:hint="eastAsia"/>
          <w:szCs w:val="21"/>
        </w:rPr>
        <w:t>物</w:t>
      </w:r>
      <w:r w:rsidRPr="007C197C">
        <w:rPr>
          <w:rFonts w:hint="eastAsia"/>
          <w:szCs w:val="21"/>
        </w:rPr>
        <w:t>に対して払う金を少なくしたい</w:t>
      </w:r>
      <w:r w:rsidR="009A17DC" w:rsidRPr="007C197C">
        <w:rPr>
          <w:rFonts w:hint="eastAsia"/>
          <w:szCs w:val="21"/>
        </w:rPr>
        <w:t>、</w:t>
      </w:r>
      <w:r w:rsidRPr="007C197C">
        <w:rPr>
          <w:rFonts w:hint="eastAsia"/>
          <w:szCs w:val="21"/>
        </w:rPr>
        <w:t>という思いが強すぎて、不正行為を起こしている可能性もある。</w:t>
      </w:r>
    </w:p>
    <w:p w14:paraId="563820A8" w14:textId="1EA14197" w:rsidR="00E17C41" w:rsidRPr="007C197C" w:rsidRDefault="00E17C41" w:rsidP="007C197C">
      <w:pPr>
        <w:kinsoku w:val="0"/>
        <w:ind w:firstLineChars="100" w:firstLine="426"/>
        <w:rPr>
          <w:szCs w:val="21"/>
        </w:rPr>
      </w:pPr>
      <w:r w:rsidRPr="007C197C">
        <w:rPr>
          <w:rFonts w:hint="eastAsia"/>
          <w:szCs w:val="21"/>
        </w:rPr>
        <w:t>次は</w:t>
      </w:r>
      <w:r w:rsidR="006C0635" w:rsidRPr="007C197C">
        <w:rPr>
          <w:rFonts w:hint="eastAsia"/>
          <w:szCs w:val="21"/>
        </w:rPr>
        <w:t>請負業者側の問題点を見る。</w:t>
      </w:r>
    </w:p>
    <w:p w14:paraId="060BF03C" w14:textId="56D83D80" w:rsidR="006C0635" w:rsidRPr="007C197C" w:rsidRDefault="006C0635" w:rsidP="007C197C">
      <w:pPr>
        <w:kinsoku w:val="0"/>
        <w:rPr>
          <w:szCs w:val="21"/>
        </w:rPr>
      </w:pPr>
    </w:p>
    <w:p w14:paraId="40BC3862" w14:textId="68E9ECD3" w:rsidR="006C0635" w:rsidRPr="007C197C" w:rsidRDefault="006C0635" w:rsidP="007C197C">
      <w:pPr>
        <w:kinsoku w:val="0"/>
        <w:rPr>
          <w:szCs w:val="21"/>
        </w:rPr>
      </w:pPr>
      <w:r w:rsidRPr="007C197C">
        <w:rPr>
          <w:rFonts w:hint="eastAsia"/>
          <w:szCs w:val="21"/>
        </w:rPr>
        <w:t>第三節　請負業者の問題点</w:t>
      </w:r>
    </w:p>
    <w:p w14:paraId="12EDBDB7" w14:textId="732EF6D9" w:rsidR="004C71B7" w:rsidRPr="007C197C" w:rsidRDefault="004C71B7" w:rsidP="007C197C">
      <w:pPr>
        <w:kinsoku w:val="0"/>
        <w:rPr>
          <w:szCs w:val="21"/>
        </w:rPr>
      </w:pPr>
      <w:r w:rsidRPr="007C197C">
        <w:rPr>
          <w:rFonts w:hint="eastAsia"/>
          <w:szCs w:val="21"/>
        </w:rPr>
        <w:t xml:space="preserve">　第一章第二節で述べた</w:t>
      </w:r>
      <w:r w:rsidR="000831D5" w:rsidRPr="007C197C">
        <w:rPr>
          <w:rFonts w:hint="eastAsia"/>
          <w:szCs w:val="21"/>
        </w:rPr>
        <w:t xml:space="preserve">問題がある。　</w:t>
      </w:r>
    </w:p>
    <w:p w14:paraId="7B06530C" w14:textId="3C57833C" w:rsidR="000831D5" w:rsidRPr="007C197C" w:rsidRDefault="000831D5" w:rsidP="007C197C">
      <w:pPr>
        <w:kinsoku w:val="0"/>
        <w:ind w:firstLineChars="100" w:firstLine="426"/>
        <w:rPr>
          <w:szCs w:val="21"/>
        </w:rPr>
      </w:pPr>
      <w:r w:rsidRPr="007C197C">
        <w:rPr>
          <w:rFonts w:hint="eastAsia"/>
          <w:szCs w:val="21"/>
        </w:rPr>
        <w:t>それに加え以下のような問題もあるの</w:t>
      </w:r>
      <w:r w:rsidR="005C496E" w:rsidRPr="007C197C">
        <w:rPr>
          <w:rFonts w:hint="eastAsia"/>
          <w:szCs w:val="21"/>
        </w:rPr>
        <w:t>ではないか。</w:t>
      </w:r>
    </w:p>
    <w:p w14:paraId="5747684B" w14:textId="2063D814" w:rsidR="00242D46" w:rsidRPr="007C197C" w:rsidRDefault="002D082A" w:rsidP="007C197C">
      <w:pPr>
        <w:kinsoku w:val="0"/>
        <w:ind w:firstLineChars="100" w:firstLine="426"/>
        <w:rPr>
          <w:szCs w:val="21"/>
        </w:rPr>
      </w:pPr>
      <w:r w:rsidRPr="007C197C">
        <w:rPr>
          <w:rFonts w:hint="eastAsia"/>
          <w:szCs w:val="21"/>
        </w:rPr>
        <w:t>基本的に</w:t>
      </w:r>
      <w:r w:rsidR="002D5806" w:rsidRPr="007C197C">
        <w:rPr>
          <w:rFonts w:hint="eastAsia"/>
          <w:szCs w:val="21"/>
        </w:rPr>
        <w:t>、業者の起こした</w:t>
      </w:r>
      <w:r w:rsidRPr="007C197C">
        <w:rPr>
          <w:rFonts w:hint="eastAsia"/>
          <w:szCs w:val="21"/>
        </w:rPr>
        <w:t>不正行為は起こした</w:t>
      </w:r>
      <w:r w:rsidR="002D5806" w:rsidRPr="007C197C">
        <w:rPr>
          <w:rFonts w:hint="eastAsia"/>
          <w:szCs w:val="21"/>
        </w:rPr>
        <w:t>その</w:t>
      </w:r>
      <w:r w:rsidRPr="007C197C">
        <w:rPr>
          <w:rFonts w:hint="eastAsia"/>
          <w:szCs w:val="21"/>
        </w:rPr>
        <w:t>業者の責任となる。普通ならそれで済むだろう。だが、建設廃棄物はそれ</w:t>
      </w:r>
      <w:r w:rsidR="007F3E6C" w:rsidRPr="007C197C">
        <w:rPr>
          <w:rFonts w:hint="eastAsia"/>
          <w:szCs w:val="21"/>
        </w:rPr>
        <w:t>だけ</w:t>
      </w:r>
      <w:r w:rsidRPr="007C197C">
        <w:rPr>
          <w:rFonts w:hint="eastAsia"/>
          <w:szCs w:val="21"/>
        </w:rPr>
        <w:t>では済まないのだ。</w:t>
      </w:r>
      <w:r w:rsidR="00242D46" w:rsidRPr="007C197C">
        <w:rPr>
          <w:rFonts w:hint="eastAsia"/>
          <w:szCs w:val="21"/>
        </w:rPr>
        <w:t>なぜ</w:t>
      </w:r>
      <w:r w:rsidR="009A17DC" w:rsidRPr="007C197C">
        <w:rPr>
          <w:rFonts w:hint="eastAsia"/>
          <w:szCs w:val="21"/>
        </w:rPr>
        <w:t>なら</w:t>
      </w:r>
      <w:r w:rsidR="00242D46" w:rsidRPr="007C197C">
        <w:rPr>
          <w:rFonts w:hint="eastAsia"/>
          <w:szCs w:val="21"/>
        </w:rPr>
        <w:t>、重層下請け構造</w:t>
      </w:r>
      <w:r w:rsidR="009A17DC" w:rsidRPr="007C197C">
        <w:rPr>
          <w:rFonts w:hint="eastAsia"/>
          <w:szCs w:val="21"/>
        </w:rPr>
        <w:t>と呼ばれる、</w:t>
      </w:r>
      <w:r w:rsidR="00340B45" w:rsidRPr="007C197C">
        <w:rPr>
          <w:rFonts w:hint="eastAsia"/>
          <w:szCs w:val="21"/>
        </w:rPr>
        <w:t>下請や孫請け等、様々な企業が一つの工事にかかわるという特殊な特徴</w:t>
      </w:r>
      <w:r w:rsidR="00242D46" w:rsidRPr="007C197C">
        <w:rPr>
          <w:rFonts w:hint="eastAsia"/>
          <w:szCs w:val="21"/>
        </w:rPr>
        <w:t>が存在する。</w:t>
      </w:r>
      <w:r w:rsidR="005C496E" w:rsidRPr="007C197C">
        <w:rPr>
          <w:rFonts w:hint="eastAsia"/>
          <w:szCs w:val="21"/>
        </w:rPr>
        <w:t>その工事の規模が大きくなればなるほど</w:t>
      </w:r>
      <w:r w:rsidR="00FE582D" w:rsidRPr="007C197C">
        <w:rPr>
          <w:rFonts w:hint="eastAsia"/>
          <w:szCs w:val="21"/>
        </w:rPr>
        <w:t>複雑な構造になるのだ。</w:t>
      </w:r>
      <w:r w:rsidR="00242D46" w:rsidRPr="007C197C">
        <w:rPr>
          <w:rFonts w:hint="eastAsia"/>
          <w:szCs w:val="21"/>
        </w:rPr>
        <w:t>そのため、責任の所在がはっきり</w:t>
      </w:r>
      <w:r w:rsidR="00FE582D" w:rsidRPr="007C197C">
        <w:rPr>
          <w:rFonts w:hint="eastAsia"/>
          <w:szCs w:val="21"/>
        </w:rPr>
        <w:t>と</w:t>
      </w:r>
      <w:r w:rsidR="00242D46" w:rsidRPr="007C197C">
        <w:rPr>
          <w:rFonts w:hint="eastAsia"/>
          <w:szCs w:val="21"/>
        </w:rPr>
        <w:t>しないのだ。問題を起こした場合、問題を起こした業者はもちろん、元請も責任を追及されかねないのだ。</w:t>
      </w:r>
    </w:p>
    <w:p w14:paraId="41CE64FD" w14:textId="0BF138E2" w:rsidR="00242D46" w:rsidRPr="007C197C" w:rsidRDefault="0057077D" w:rsidP="007C197C">
      <w:pPr>
        <w:kinsoku w:val="0"/>
        <w:rPr>
          <w:szCs w:val="21"/>
        </w:rPr>
      </w:pPr>
      <w:r w:rsidRPr="007C197C">
        <w:rPr>
          <w:rFonts w:hint="eastAsia"/>
          <w:szCs w:val="21"/>
        </w:rPr>
        <w:t xml:space="preserve">　そのことを理解しているはずの請負業者が違反を</w:t>
      </w:r>
      <w:r w:rsidR="00340B45" w:rsidRPr="007C197C">
        <w:rPr>
          <w:rFonts w:hint="eastAsia"/>
          <w:szCs w:val="21"/>
        </w:rPr>
        <w:t>し</w:t>
      </w:r>
      <w:r w:rsidR="00FF223A" w:rsidRPr="007C197C">
        <w:rPr>
          <w:rFonts w:hint="eastAsia"/>
          <w:szCs w:val="21"/>
        </w:rPr>
        <w:t>て</w:t>
      </w:r>
      <w:r w:rsidRPr="007C197C">
        <w:rPr>
          <w:rFonts w:hint="eastAsia"/>
          <w:szCs w:val="21"/>
        </w:rPr>
        <w:t>しまう</w:t>
      </w:r>
      <w:r w:rsidR="00340B45" w:rsidRPr="007C197C">
        <w:rPr>
          <w:rFonts w:hint="eastAsia"/>
          <w:szCs w:val="21"/>
        </w:rPr>
        <w:t>理由には、次のようなもの</w:t>
      </w:r>
      <w:r w:rsidRPr="007C197C">
        <w:rPr>
          <w:rFonts w:hint="eastAsia"/>
          <w:szCs w:val="21"/>
        </w:rPr>
        <w:t>があると思う。</w:t>
      </w:r>
    </w:p>
    <w:p w14:paraId="3D8DC409" w14:textId="502C92EA" w:rsidR="00523EB1" w:rsidRPr="007C197C" w:rsidRDefault="00340B45" w:rsidP="007C197C">
      <w:pPr>
        <w:kinsoku w:val="0"/>
        <w:ind w:firstLineChars="100" w:firstLine="426"/>
        <w:rPr>
          <w:szCs w:val="21"/>
        </w:rPr>
      </w:pPr>
      <w:r w:rsidRPr="007C197C">
        <w:rPr>
          <w:rFonts w:hint="eastAsia"/>
          <w:szCs w:val="21"/>
        </w:rPr>
        <w:t>それは、第</w:t>
      </w:r>
      <w:r w:rsidR="00482F7C" w:rsidRPr="007C197C">
        <w:rPr>
          <w:rFonts w:hint="eastAsia"/>
          <w:szCs w:val="21"/>
        </w:rPr>
        <w:t>二</w:t>
      </w:r>
      <w:r w:rsidRPr="007C197C">
        <w:rPr>
          <w:rFonts w:hint="eastAsia"/>
          <w:szCs w:val="21"/>
        </w:rPr>
        <w:t>節で述べたように、</w:t>
      </w:r>
      <w:r w:rsidR="007D05E7" w:rsidRPr="007C197C">
        <w:rPr>
          <w:rFonts w:hint="eastAsia"/>
          <w:szCs w:val="21"/>
        </w:rPr>
        <w:t>発注者</w:t>
      </w:r>
      <w:r w:rsidRPr="007C197C">
        <w:rPr>
          <w:rFonts w:hint="eastAsia"/>
          <w:szCs w:val="21"/>
        </w:rPr>
        <w:t>による無理な交渉により、</w:t>
      </w:r>
      <w:r w:rsidR="0057077D" w:rsidRPr="007C197C">
        <w:rPr>
          <w:rFonts w:hint="eastAsia"/>
          <w:szCs w:val="21"/>
        </w:rPr>
        <w:t>安価にせざるを負えなくなり、処理の質が落ちる。それにより不法投棄などをしてしまう。ということだ。</w:t>
      </w:r>
    </w:p>
    <w:p w14:paraId="4226D441" w14:textId="01B81E0F" w:rsidR="00644396" w:rsidRPr="007C197C" w:rsidRDefault="00523EB1" w:rsidP="007C197C">
      <w:pPr>
        <w:kinsoku w:val="0"/>
        <w:ind w:firstLineChars="100" w:firstLine="426"/>
        <w:rPr>
          <w:color w:val="C00000"/>
        </w:rPr>
      </w:pPr>
      <w:r w:rsidRPr="007C197C">
        <w:rPr>
          <w:rFonts w:hint="eastAsia"/>
          <w:color w:val="C00000"/>
        </w:rPr>
        <w:t>ここまで</w:t>
      </w:r>
      <w:bookmarkEnd w:id="0"/>
      <w:r w:rsidR="00644396" w:rsidRPr="007C197C">
        <w:rPr>
          <w:rFonts w:hint="eastAsia"/>
          <w:color w:val="C00000"/>
        </w:rPr>
        <w:t>、発注者と請負業者の問題を見てきたが、次は、その問題の</w:t>
      </w:r>
      <w:r w:rsidR="00482F7C" w:rsidRPr="007C197C">
        <w:rPr>
          <w:rFonts w:hint="eastAsia"/>
          <w:color w:val="C00000"/>
        </w:rPr>
        <w:t>対策事例</w:t>
      </w:r>
      <w:r w:rsidR="00644396" w:rsidRPr="007C197C">
        <w:rPr>
          <w:rFonts w:hint="eastAsia"/>
          <w:color w:val="C00000"/>
        </w:rPr>
        <w:t>を述べる。</w:t>
      </w:r>
    </w:p>
    <w:p w14:paraId="7027A34A" w14:textId="77777777" w:rsidR="00A92BA5" w:rsidRPr="007C197C" w:rsidRDefault="00A92BA5" w:rsidP="007C197C">
      <w:pPr>
        <w:kinsoku w:val="0"/>
        <w:rPr>
          <w:szCs w:val="21"/>
        </w:rPr>
      </w:pPr>
    </w:p>
    <w:p w14:paraId="563A70C8" w14:textId="77777777" w:rsidR="002A0280" w:rsidRPr="007C197C" w:rsidRDefault="006611D5" w:rsidP="007C197C">
      <w:pPr>
        <w:kinsoku w:val="0"/>
      </w:pPr>
      <w:r w:rsidRPr="007C197C">
        <w:rPr>
          <w:rFonts w:hint="eastAsia"/>
        </w:rPr>
        <w:t xml:space="preserve">第三章　</w:t>
      </w:r>
      <w:r w:rsidR="002A0280" w:rsidRPr="007C197C">
        <w:rPr>
          <w:rFonts w:hint="eastAsia"/>
        </w:rPr>
        <w:t>発注者と請負業者の対策</w:t>
      </w:r>
    </w:p>
    <w:p w14:paraId="4B170251" w14:textId="0CB1CEDF" w:rsidR="00E51532" w:rsidRPr="007C197C" w:rsidRDefault="00605361" w:rsidP="007C197C">
      <w:pPr>
        <w:kinsoku w:val="0"/>
      </w:pPr>
      <w:r w:rsidRPr="007C197C">
        <w:rPr>
          <w:rFonts w:hint="eastAsia"/>
        </w:rPr>
        <w:t>第一節　発注者の義務</w:t>
      </w:r>
    </w:p>
    <w:p w14:paraId="7D0DAA56" w14:textId="3DCF0C48" w:rsidR="005350D3" w:rsidRPr="007C197C" w:rsidRDefault="005350D3" w:rsidP="007C197C">
      <w:pPr>
        <w:kinsoku w:val="0"/>
      </w:pPr>
      <w:r w:rsidRPr="007C197C">
        <w:rPr>
          <w:rFonts w:hint="eastAsia"/>
        </w:rPr>
        <w:t xml:space="preserve">　</w:t>
      </w:r>
      <w:r w:rsidR="00393718" w:rsidRPr="007C197C">
        <w:rPr>
          <w:rFonts w:hint="eastAsia"/>
        </w:rPr>
        <w:t>法律によると</w:t>
      </w:r>
      <w:r w:rsidR="00EE3BA1" w:rsidRPr="007C197C">
        <w:rPr>
          <w:rFonts w:hint="eastAsia"/>
        </w:rPr>
        <w:t>、発注者には以下のような義務があるとしている。</w:t>
      </w:r>
    </w:p>
    <w:p w14:paraId="041113E9" w14:textId="45A5C214" w:rsidR="0014305C" w:rsidRPr="007C197C" w:rsidRDefault="002F4B2C" w:rsidP="007C197C">
      <w:pPr>
        <w:kinsoku w:val="0"/>
        <w:ind w:left="426" w:hangingChars="100" w:hanging="426"/>
      </w:pPr>
      <w:r w:rsidRPr="007C197C">
        <w:rPr>
          <w:rFonts w:hint="eastAsia"/>
        </w:rPr>
        <w:t>「①残置物</w:t>
      </w:r>
      <w:r w:rsidR="00867867" w:rsidRPr="007C197C">
        <w:rPr>
          <w:rFonts w:hint="eastAsia"/>
        </w:rPr>
        <w:t>など</w:t>
      </w:r>
      <w:r w:rsidR="0014305C" w:rsidRPr="007C197C">
        <w:rPr>
          <w:rFonts w:hint="eastAsia"/>
        </w:rPr>
        <w:t>工事以外の廃棄物を混ぜ込まない。</w:t>
      </w:r>
    </w:p>
    <w:p w14:paraId="58B92155" w14:textId="2DAF9F54" w:rsidR="00857538" w:rsidRPr="007C197C" w:rsidRDefault="00857538" w:rsidP="007C197C">
      <w:pPr>
        <w:kinsoku w:val="0"/>
        <w:ind w:left="426" w:hangingChars="100" w:hanging="426"/>
      </w:pPr>
      <w:r w:rsidRPr="007C197C">
        <w:rPr>
          <w:rFonts w:hint="eastAsia"/>
        </w:rPr>
        <w:t xml:space="preserve">　②適切な</w:t>
      </w:r>
      <w:r w:rsidR="002A31CC" w:rsidRPr="007C197C">
        <w:rPr>
          <w:rFonts w:hint="eastAsia"/>
        </w:rPr>
        <w:t>情報提供及び指示を行い、適正処理料金を加味</w:t>
      </w:r>
      <w:r w:rsidR="00DD55B5" w:rsidRPr="007C197C">
        <w:rPr>
          <w:rFonts w:hint="eastAsia"/>
        </w:rPr>
        <w:t>した工事委託費を支払う。</w:t>
      </w:r>
    </w:p>
    <w:p w14:paraId="6130C7E3" w14:textId="7E0423FA" w:rsidR="00DD55B5" w:rsidRPr="007C197C" w:rsidRDefault="00DD55B5" w:rsidP="007C197C">
      <w:pPr>
        <w:kinsoku w:val="0"/>
        <w:ind w:left="426" w:hangingChars="100" w:hanging="426"/>
        <w:rPr>
          <w:color w:val="C00000"/>
        </w:rPr>
      </w:pPr>
      <w:r w:rsidRPr="007C197C">
        <w:rPr>
          <w:rFonts w:hint="eastAsia"/>
        </w:rPr>
        <w:t xml:space="preserve">　③</w:t>
      </w:r>
      <w:r w:rsidR="00930105" w:rsidRPr="007C197C">
        <w:rPr>
          <w:rFonts w:hint="eastAsia"/>
        </w:rPr>
        <w:t>処分が適正に行われていることを確認する。</w:t>
      </w:r>
      <w:r w:rsidR="002368D2" w:rsidRPr="007C197C">
        <w:rPr>
          <w:rFonts w:hint="eastAsia"/>
        </w:rPr>
        <w:t>」</w:t>
      </w:r>
      <w:r w:rsidR="002368D2" w:rsidRPr="007C197C">
        <w:rPr>
          <w:rFonts w:hint="eastAsia"/>
          <w:color w:val="C00000"/>
        </w:rPr>
        <w:t>(</w:t>
      </w:r>
      <w:r w:rsidR="00B17DB1" w:rsidRPr="007C197C">
        <w:rPr>
          <w:rFonts w:hint="eastAsia"/>
          <w:color w:val="C00000"/>
        </w:rPr>
        <w:t>5</w:t>
      </w:r>
      <w:r w:rsidR="002368D2" w:rsidRPr="007C197C">
        <w:rPr>
          <w:rFonts w:hint="eastAsia"/>
          <w:color w:val="C00000"/>
        </w:rPr>
        <w:t>)</w:t>
      </w:r>
    </w:p>
    <w:p w14:paraId="35FEB5D3" w14:textId="59020547" w:rsidR="00AB696B" w:rsidRPr="007C197C" w:rsidRDefault="00AB696B" w:rsidP="007C197C">
      <w:pPr>
        <w:kinsoku w:val="0"/>
      </w:pPr>
      <w:r w:rsidRPr="007C197C">
        <w:rPr>
          <w:rFonts w:hint="eastAsia"/>
        </w:rPr>
        <w:t>とされている。</w:t>
      </w:r>
    </w:p>
    <w:p w14:paraId="096E7AF1" w14:textId="17D29A88" w:rsidR="006D514E" w:rsidRPr="007C197C" w:rsidRDefault="006D514E" w:rsidP="007C197C">
      <w:pPr>
        <w:kinsoku w:val="0"/>
      </w:pPr>
      <w:r w:rsidRPr="007C197C">
        <w:rPr>
          <w:rFonts w:hint="eastAsia"/>
        </w:rPr>
        <w:t xml:space="preserve">　先ほど第二章で問題として取り上げたもののほかに、</w:t>
      </w:r>
      <w:r w:rsidR="00540D3B" w:rsidRPr="007C197C">
        <w:rPr>
          <w:rFonts w:hint="eastAsia"/>
        </w:rPr>
        <w:t>「</w:t>
      </w:r>
      <w:r w:rsidR="00840CBA" w:rsidRPr="007C197C">
        <w:rPr>
          <w:rFonts w:hint="eastAsia"/>
        </w:rPr>
        <w:t>処理が適正</w:t>
      </w:r>
      <w:r w:rsidR="00E076AC" w:rsidRPr="007C197C">
        <w:rPr>
          <w:rFonts w:hint="eastAsia"/>
        </w:rPr>
        <w:t>に行われていることを確認する</w:t>
      </w:r>
      <w:r w:rsidR="00540D3B" w:rsidRPr="007C197C">
        <w:rPr>
          <w:rFonts w:hint="eastAsia"/>
        </w:rPr>
        <w:t>」</w:t>
      </w:r>
      <w:r w:rsidR="00540D3B" w:rsidRPr="007C197C">
        <w:rPr>
          <w:rFonts w:hint="eastAsia"/>
          <w:color w:val="C00000"/>
        </w:rPr>
        <w:t>(</w:t>
      </w:r>
      <w:r w:rsidR="00B17DB1" w:rsidRPr="007C197C">
        <w:rPr>
          <w:color w:val="C00000"/>
        </w:rPr>
        <w:t>6</w:t>
      </w:r>
      <w:r w:rsidR="00540D3B" w:rsidRPr="007C197C">
        <w:rPr>
          <w:rFonts w:hint="eastAsia"/>
          <w:color w:val="C00000"/>
        </w:rPr>
        <w:t>)</w:t>
      </w:r>
      <w:r w:rsidR="00540D3B" w:rsidRPr="007C197C">
        <w:rPr>
          <w:rFonts w:hint="eastAsia"/>
        </w:rPr>
        <w:t>ことも含まれていた。</w:t>
      </w:r>
    </w:p>
    <w:p w14:paraId="351793F9" w14:textId="77777777" w:rsidR="00540D3B" w:rsidRPr="007C197C" w:rsidRDefault="00540D3B" w:rsidP="007C197C">
      <w:pPr>
        <w:kinsoku w:val="0"/>
      </w:pPr>
    </w:p>
    <w:p w14:paraId="6E11FA5B" w14:textId="700866BE" w:rsidR="006E618E" w:rsidRPr="007C197C" w:rsidRDefault="003B0974" w:rsidP="007C197C">
      <w:pPr>
        <w:kinsoku w:val="0"/>
      </w:pPr>
      <w:r w:rsidRPr="007C197C">
        <w:rPr>
          <w:rFonts w:hint="eastAsia"/>
        </w:rPr>
        <w:t>第二節　請負業者の</w:t>
      </w:r>
      <w:r w:rsidR="00B55D9B" w:rsidRPr="007C197C">
        <w:rPr>
          <w:rFonts w:hint="eastAsia"/>
        </w:rPr>
        <w:t>対策</w:t>
      </w:r>
    </w:p>
    <w:p w14:paraId="5A6C90F9" w14:textId="5602B9E4" w:rsidR="003B0974" w:rsidRPr="007C197C" w:rsidRDefault="00B55D9B" w:rsidP="007C197C">
      <w:pPr>
        <w:kinsoku w:val="0"/>
      </w:pPr>
      <w:r w:rsidRPr="007C197C">
        <w:rPr>
          <w:rFonts w:hint="eastAsia"/>
        </w:rPr>
        <w:t xml:space="preserve">　請負業者の問題</w:t>
      </w:r>
      <w:r w:rsidR="007E4229" w:rsidRPr="007C197C">
        <w:rPr>
          <w:rFonts w:hint="eastAsia"/>
        </w:rPr>
        <w:t>に対しては、</w:t>
      </w:r>
      <w:r w:rsidR="00E72292" w:rsidRPr="007C197C">
        <w:rPr>
          <w:rFonts w:hint="eastAsia"/>
        </w:rPr>
        <w:t>総合建設業</w:t>
      </w:r>
      <w:r w:rsidR="00CE55C4" w:rsidRPr="007C197C">
        <w:rPr>
          <w:rFonts w:hint="eastAsia"/>
        </w:rPr>
        <w:t>とよばれる大手建設会社</w:t>
      </w:r>
      <w:r w:rsidR="009E0DC8" w:rsidRPr="007C197C">
        <w:rPr>
          <w:rFonts w:hint="eastAsia"/>
        </w:rPr>
        <w:t>の対策を見る。</w:t>
      </w:r>
    </w:p>
    <w:p w14:paraId="09E6CBA3" w14:textId="33E4297D" w:rsidR="009E0DC8" w:rsidRPr="007C197C" w:rsidRDefault="009E0DC8" w:rsidP="007C197C">
      <w:pPr>
        <w:kinsoku w:val="0"/>
      </w:pPr>
      <w:r w:rsidRPr="007C197C">
        <w:rPr>
          <w:rFonts w:hint="eastAsia"/>
        </w:rPr>
        <w:t xml:space="preserve">　まず一社目として挙げるのは、</w:t>
      </w:r>
      <w:r w:rsidR="008221BF" w:rsidRPr="007C197C">
        <w:rPr>
          <w:rFonts w:hint="eastAsia"/>
        </w:rPr>
        <w:t>清水建設だ。</w:t>
      </w:r>
    </w:p>
    <w:p w14:paraId="4FCD1C89" w14:textId="5B57BE98" w:rsidR="009818E3" w:rsidRPr="007C197C" w:rsidRDefault="008221BF" w:rsidP="007C197C">
      <w:pPr>
        <w:kinsoku w:val="0"/>
        <w:rPr>
          <w:color w:val="C00000"/>
        </w:rPr>
      </w:pPr>
      <w:r w:rsidRPr="007C197C">
        <w:rPr>
          <w:rFonts w:hint="eastAsia"/>
        </w:rPr>
        <w:t>清水建設では、</w:t>
      </w:r>
      <w:r w:rsidR="00972296" w:rsidRPr="007C197C">
        <w:rPr>
          <w:rFonts w:hint="eastAsia"/>
        </w:rPr>
        <w:t>建設副産物と</w:t>
      </w:r>
      <w:r w:rsidR="007970B6" w:rsidRPr="007C197C">
        <w:rPr>
          <w:rFonts w:hint="eastAsia"/>
        </w:rPr>
        <w:t>よ</w:t>
      </w:r>
      <w:r w:rsidR="00972296" w:rsidRPr="007C197C">
        <w:rPr>
          <w:rFonts w:hint="eastAsia"/>
        </w:rPr>
        <w:t>ばれるものの中から、再生資源と廃棄物に分けて扱っており、</w:t>
      </w:r>
      <w:r w:rsidR="0048121A" w:rsidRPr="007C197C">
        <w:rPr>
          <w:rFonts w:hint="eastAsia"/>
        </w:rPr>
        <w:t>副産物の削減のために、4</w:t>
      </w:r>
      <w:r w:rsidR="0048121A" w:rsidRPr="007C197C">
        <w:t>R</w:t>
      </w:r>
      <w:r w:rsidR="00381193" w:rsidRPr="007C197C">
        <w:rPr>
          <w:rFonts w:hint="eastAsia"/>
        </w:rPr>
        <w:t>活動をしている。4</w:t>
      </w:r>
      <w:r w:rsidR="00381193" w:rsidRPr="007C197C">
        <w:t>R</w:t>
      </w:r>
      <w:r w:rsidR="00381193" w:rsidRPr="007C197C">
        <w:rPr>
          <w:rFonts w:hint="eastAsia"/>
        </w:rPr>
        <w:t>とは、</w:t>
      </w:r>
      <w:r w:rsidR="00381193" w:rsidRPr="007C197C">
        <w:t>Refuse</w:t>
      </w:r>
      <w:r w:rsidR="009818E3" w:rsidRPr="007C197C">
        <w:t xml:space="preserve"> </w:t>
      </w:r>
      <w:r w:rsidR="00E80C28" w:rsidRPr="007C197C">
        <w:t>,</w:t>
      </w:r>
      <w:r w:rsidR="009818E3" w:rsidRPr="007C197C">
        <w:rPr>
          <w:rFonts w:hint="eastAsia"/>
        </w:rPr>
        <w:t xml:space="preserve"> </w:t>
      </w:r>
      <w:r w:rsidR="00E80C28" w:rsidRPr="007C197C">
        <w:t>Reduce</w:t>
      </w:r>
      <w:r w:rsidR="009818E3" w:rsidRPr="007C197C">
        <w:t xml:space="preserve"> </w:t>
      </w:r>
      <w:r w:rsidR="00E80C28" w:rsidRPr="007C197C">
        <w:t>,</w:t>
      </w:r>
      <w:r w:rsidR="009818E3" w:rsidRPr="007C197C">
        <w:t xml:space="preserve"> </w:t>
      </w:r>
      <w:r w:rsidR="00E80C28" w:rsidRPr="007C197C">
        <w:t>Re</w:t>
      </w:r>
      <w:r w:rsidR="009818E3" w:rsidRPr="007C197C">
        <w:t>use , Recycle</w:t>
      </w:r>
      <w:r w:rsidR="009818E3" w:rsidRPr="007C197C">
        <w:rPr>
          <w:rFonts w:hint="eastAsia"/>
        </w:rPr>
        <w:t>のことだ。</w:t>
      </w:r>
      <w:r w:rsidR="004B259F" w:rsidRPr="007C197C">
        <w:rPr>
          <w:rFonts w:hint="eastAsia"/>
          <w:color w:val="C00000"/>
        </w:rPr>
        <w:t>(</w:t>
      </w:r>
      <w:r w:rsidR="00B17DB1" w:rsidRPr="007C197C">
        <w:rPr>
          <w:color w:val="C00000"/>
        </w:rPr>
        <w:t>7</w:t>
      </w:r>
      <w:r w:rsidR="004B259F" w:rsidRPr="007C197C">
        <w:rPr>
          <w:rFonts w:hint="eastAsia"/>
          <w:color w:val="C00000"/>
        </w:rPr>
        <w:t>)</w:t>
      </w:r>
    </w:p>
    <w:p w14:paraId="5B22640B" w14:textId="3FC711DF" w:rsidR="006512CD" w:rsidRPr="007C197C" w:rsidRDefault="002B74EC" w:rsidP="007C197C">
      <w:pPr>
        <w:kinsoku w:val="0"/>
        <w:ind w:firstLineChars="100" w:firstLine="426"/>
      </w:pPr>
      <w:r w:rsidRPr="007C197C">
        <w:rPr>
          <w:rFonts w:hint="eastAsia"/>
        </w:rPr>
        <w:t>また、鹿島建設では、建物を長く使用できるようにすることで</w:t>
      </w:r>
      <w:r w:rsidR="00367EDD" w:rsidRPr="007C197C">
        <w:rPr>
          <w:rFonts w:hint="eastAsia"/>
        </w:rPr>
        <w:t>、</w:t>
      </w:r>
      <w:r w:rsidR="007748C3" w:rsidRPr="007C197C">
        <w:rPr>
          <w:rFonts w:hint="eastAsia"/>
        </w:rPr>
        <w:t>建て替えに伴う廃棄物の削減をしている。</w:t>
      </w:r>
      <w:r w:rsidR="004E5813" w:rsidRPr="007C197C">
        <w:rPr>
          <w:rFonts w:hint="eastAsia"/>
        </w:rPr>
        <w:t>その建物を丈夫にする技術の一つで、</w:t>
      </w:r>
      <w:r w:rsidR="00392D0E" w:rsidRPr="007C197C">
        <w:rPr>
          <w:rFonts w:hint="eastAsia"/>
        </w:rPr>
        <w:t>コンクリートの表面を高度に緻密化して、</w:t>
      </w:r>
      <w:r w:rsidR="007011D7" w:rsidRPr="007C197C">
        <w:rPr>
          <w:rFonts w:hint="eastAsia"/>
        </w:rPr>
        <w:t>耐久性を限度まで高め</w:t>
      </w:r>
      <w:r w:rsidR="006512CD" w:rsidRPr="007C197C">
        <w:rPr>
          <w:rFonts w:hint="eastAsia"/>
        </w:rPr>
        <w:t>た</w:t>
      </w:r>
      <w:r w:rsidR="00696F05" w:rsidRPr="007C197C">
        <w:rPr>
          <w:rFonts w:hint="eastAsia"/>
        </w:rPr>
        <w:t>もの</w:t>
      </w:r>
      <w:r w:rsidR="006512CD" w:rsidRPr="007C197C">
        <w:rPr>
          <w:rFonts w:hint="eastAsia"/>
        </w:rPr>
        <w:t>がある。それには</w:t>
      </w:r>
      <w:r w:rsidR="009906A2" w:rsidRPr="007C197C">
        <w:rPr>
          <w:rFonts w:hint="eastAsia"/>
        </w:rPr>
        <w:t>約一万年の耐久</w:t>
      </w:r>
      <w:r w:rsidR="00367EDD" w:rsidRPr="007C197C">
        <w:rPr>
          <w:rFonts w:hint="eastAsia"/>
        </w:rPr>
        <w:t>性</w:t>
      </w:r>
      <w:r w:rsidR="009906A2" w:rsidRPr="007C197C">
        <w:rPr>
          <w:rFonts w:hint="eastAsia"/>
        </w:rPr>
        <w:t>が</w:t>
      </w:r>
      <w:r w:rsidR="00696F05" w:rsidRPr="007C197C">
        <w:rPr>
          <w:rFonts w:hint="eastAsia"/>
        </w:rPr>
        <w:t>ある</w:t>
      </w:r>
      <w:r w:rsidR="006512CD" w:rsidRPr="007C197C">
        <w:rPr>
          <w:rFonts w:hint="eastAsia"/>
        </w:rPr>
        <w:t>らしい。</w:t>
      </w:r>
      <w:r w:rsidR="00E96268" w:rsidRPr="007C197C">
        <w:rPr>
          <w:rFonts w:hint="eastAsia"/>
          <w:color w:val="C00000"/>
        </w:rPr>
        <w:t>(8)</w:t>
      </w:r>
    </w:p>
    <w:p w14:paraId="5C830574" w14:textId="6539EEBE" w:rsidR="00696F05" w:rsidRPr="007C197C" w:rsidRDefault="00761CA7" w:rsidP="007C197C">
      <w:pPr>
        <w:kinsoku w:val="0"/>
        <w:ind w:firstLineChars="100" w:firstLine="426"/>
      </w:pPr>
      <w:r w:rsidRPr="007C197C">
        <w:rPr>
          <w:rFonts w:hint="eastAsia"/>
        </w:rPr>
        <w:t>つまり、廃棄物を削減するための</w:t>
      </w:r>
      <w:r w:rsidR="000C0C7E" w:rsidRPr="007C197C">
        <w:rPr>
          <w:rFonts w:hint="eastAsia"/>
        </w:rPr>
        <w:t>新しい技術開発となっているようだ。</w:t>
      </w:r>
    </w:p>
    <w:p w14:paraId="6FA7F443" w14:textId="77777777" w:rsidR="000C0C7E" w:rsidRPr="007C197C" w:rsidRDefault="000C0C7E" w:rsidP="007C197C">
      <w:pPr>
        <w:kinsoku w:val="0"/>
      </w:pPr>
    </w:p>
    <w:p w14:paraId="0CC7509B" w14:textId="5FE60B39" w:rsidR="00696F05" w:rsidRPr="007C197C" w:rsidRDefault="00696F05" w:rsidP="007C197C">
      <w:pPr>
        <w:kinsoku w:val="0"/>
      </w:pPr>
      <w:r w:rsidRPr="007C197C">
        <w:rPr>
          <w:rFonts w:hint="eastAsia"/>
        </w:rPr>
        <w:t>おわりに</w:t>
      </w:r>
    </w:p>
    <w:p w14:paraId="174979F4" w14:textId="7A58D476" w:rsidR="00696F05" w:rsidRPr="007C197C" w:rsidRDefault="00696F05" w:rsidP="007C197C">
      <w:pPr>
        <w:kinsoku w:val="0"/>
      </w:pPr>
      <w:r w:rsidRPr="007C197C">
        <w:rPr>
          <w:rFonts w:hint="eastAsia"/>
        </w:rPr>
        <w:t xml:space="preserve">　第一章</w:t>
      </w:r>
      <w:r w:rsidR="00CB03C0" w:rsidRPr="007C197C">
        <w:rPr>
          <w:rFonts w:hint="eastAsia"/>
        </w:rPr>
        <w:t>では、そもそも廃棄物とは何なのか、また、産業廃棄物の中の建設廃棄物とはどのようなものなのかを述べた。</w:t>
      </w:r>
    </w:p>
    <w:p w14:paraId="4A2CF3D6" w14:textId="22B1FE89" w:rsidR="00CB03C0" w:rsidRPr="007C197C" w:rsidRDefault="00CB03C0" w:rsidP="007C197C">
      <w:pPr>
        <w:kinsoku w:val="0"/>
      </w:pPr>
      <w:r w:rsidRPr="007C197C">
        <w:rPr>
          <w:rFonts w:hint="eastAsia"/>
        </w:rPr>
        <w:t xml:space="preserve">　第二章では、請負業者と発注者の両方の観点から問題を考えた。ここでは、</w:t>
      </w:r>
      <w:r w:rsidR="00AC3E2D" w:rsidRPr="007C197C">
        <w:rPr>
          <w:rFonts w:hint="eastAsia"/>
        </w:rPr>
        <w:t>発注者の</w:t>
      </w:r>
      <w:r w:rsidR="00494E46" w:rsidRPr="007C197C">
        <w:rPr>
          <w:rFonts w:hint="eastAsia"/>
        </w:rPr>
        <w:t>無理な安価交渉</w:t>
      </w:r>
      <w:r w:rsidR="00E8200D" w:rsidRPr="007C197C">
        <w:rPr>
          <w:rFonts w:hint="eastAsia"/>
        </w:rPr>
        <w:t>などによって</w:t>
      </w:r>
      <w:r w:rsidR="003C29F8" w:rsidRPr="007C197C">
        <w:rPr>
          <w:rFonts w:hint="eastAsia"/>
        </w:rPr>
        <w:t>、</w:t>
      </w:r>
      <w:r w:rsidR="00E8200D" w:rsidRPr="007C197C">
        <w:rPr>
          <w:rFonts w:hint="eastAsia"/>
        </w:rPr>
        <w:t>請負業者</w:t>
      </w:r>
      <w:r w:rsidR="00246C47" w:rsidRPr="007C197C">
        <w:rPr>
          <w:rFonts w:hint="eastAsia"/>
        </w:rPr>
        <w:t>の違法処理を引き起こしている可能性などを見た。</w:t>
      </w:r>
    </w:p>
    <w:p w14:paraId="0DFE069C" w14:textId="63FFBF75" w:rsidR="008C5A6F" w:rsidRPr="007C197C" w:rsidRDefault="00246C47" w:rsidP="007C197C">
      <w:pPr>
        <w:kinsoku w:val="0"/>
      </w:pPr>
      <w:r w:rsidRPr="007C197C">
        <w:rPr>
          <w:rFonts w:hint="eastAsia"/>
        </w:rPr>
        <w:t xml:space="preserve">　</w:t>
      </w:r>
      <w:r w:rsidR="000233F2" w:rsidRPr="007C197C">
        <w:rPr>
          <w:rFonts w:hint="eastAsia"/>
        </w:rPr>
        <w:t>第三章では</w:t>
      </w:r>
      <w:r w:rsidR="00C94D31" w:rsidRPr="007C197C">
        <w:rPr>
          <w:rFonts w:hint="eastAsia"/>
        </w:rPr>
        <w:t>、</w:t>
      </w:r>
      <w:r w:rsidR="00812AEE" w:rsidRPr="007C197C">
        <w:rPr>
          <w:rFonts w:hint="eastAsia"/>
        </w:rPr>
        <w:t>発注者側のするべきことや、</w:t>
      </w:r>
      <w:r w:rsidR="003C29F8" w:rsidRPr="007C197C">
        <w:rPr>
          <w:rFonts w:hint="eastAsia"/>
        </w:rPr>
        <w:t>大手建設業者</w:t>
      </w:r>
      <w:r w:rsidR="00315FE3" w:rsidRPr="007C197C">
        <w:rPr>
          <w:rFonts w:hint="eastAsia"/>
        </w:rPr>
        <w:t>（請負業者）</w:t>
      </w:r>
      <w:r w:rsidR="00812AEE" w:rsidRPr="007C197C">
        <w:rPr>
          <w:rFonts w:hint="eastAsia"/>
        </w:rPr>
        <w:t>の</w:t>
      </w:r>
      <w:r w:rsidR="00553A6E" w:rsidRPr="007C197C">
        <w:rPr>
          <w:rFonts w:hint="eastAsia"/>
        </w:rPr>
        <w:t>対策や</w:t>
      </w:r>
      <w:r w:rsidR="00C50FB3" w:rsidRPr="007C197C">
        <w:rPr>
          <w:rFonts w:hint="eastAsia"/>
        </w:rPr>
        <w:t>技術を見た。</w:t>
      </w:r>
    </w:p>
    <w:p w14:paraId="55468AD9" w14:textId="02CC4ECD" w:rsidR="0086331D" w:rsidRPr="007C197C" w:rsidRDefault="002D7DC3" w:rsidP="007C197C">
      <w:pPr>
        <w:kinsoku w:val="0"/>
      </w:pPr>
      <w:r w:rsidRPr="007C197C">
        <w:rPr>
          <w:rFonts w:hint="eastAsia"/>
        </w:rPr>
        <w:t xml:space="preserve">　</w:t>
      </w:r>
      <w:r w:rsidR="00315FE3" w:rsidRPr="007C197C">
        <w:rPr>
          <w:rFonts w:hint="eastAsia"/>
        </w:rPr>
        <w:t>第二章第一節で</w:t>
      </w:r>
      <w:r w:rsidR="001E1613" w:rsidRPr="007C197C">
        <w:rPr>
          <w:rFonts w:hint="eastAsia"/>
        </w:rPr>
        <w:t>触れたように、</w:t>
      </w:r>
      <w:r w:rsidR="00FD2AF4" w:rsidRPr="007C197C">
        <w:rPr>
          <w:rFonts w:hint="eastAsia"/>
        </w:rPr>
        <w:t>建設廃棄物は、廃棄物の中で最も不法投棄される確率が高</w:t>
      </w:r>
      <w:r w:rsidR="00233BFE" w:rsidRPr="007C197C">
        <w:rPr>
          <w:rFonts w:hint="eastAsia"/>
        </w:rPr>
        <w:t>い。</w:t>
      </w:r>
    </w:p>
    <w:p w14:paraId="3D33D662" w14:textId="77777777" w:rsidR="00C13608" w:rsidRPr="007C197C" w:rsidRDefault="00233BFE" w:rsidP="007C197C">
      <w:pPr>
        <w:kinsoku w:val="0"/>
      </w:pPr>
      <w:r w:rsidRPr="007C197C">
        <w:rPr>
          <w:rFonts w:hint="eastAsia"/>
        </w:rPr>
        <w:t>要するに、</w:t>
      </w:r>
      <w:r w:rsidR="006B5116" w:rsidRPr="007C197C">
        <w:rPr>
          <w:rFonts w:hint="eastAsia"/>
        </w:rPr>
        <w:t>処理する業者にとって最も厄介な廃棄物なのだろう。</w:t>
      </w:r>
    </w:p>
    <w:p w14:paraId="4BFEEAA8" w14:textId="1AD9F5A0" w:rsidR="00233BFE" w:rsidRPr="007C197C" w:rsidRDefault="001E1613" w:rsidP="007C197C">
      <w:pPr>
        <w:kinsoku w:val="0"/>
        <w:ind w:firstLineChars="100" w:firstLine="426"/>
      </w:pPr>
      <w:r w:rsidRPr="007C197C">
        <w:rPr>
          <w:rFonts w:hint="eastAsia"/>
        </w:rPr>
        <w:t>これから建設廃棄物自体</w:t>
      </w:r>
      <w:r w:rsidR="005C4DB5" w:rsidRPr="007C197C">
        <w:rPr>
          <w:rFonts w:hint="eastAsia"/>
        </w:rPr>
        <w:t>の量を削減するような技術や仕組みが</w:t>
      </w:r>
      <w:r w:rsidR="00387CC9" w:rsidRPr="007C197C">
        <w:rPr>
          <w:rFonts w:hint="eastAsia"/>
        </w:rPr>
        <w:t>さらに</w:t>
      </w:r>
      <w:r w:rsidR="005C4DB5" w:rsidRPr="007C197C">
        <w:rPr>
          <w:rFonts w:hint="eastAsia"/>
        </w:rPr>
        <w:t>でき、</w:t>
      </w:r>
      <w:r w:rsidR="00467C2A" w:rsidRPr="007C197C">
        <w:rPr>
          <w:rFonts w:hint="eastAsia"/>
        </w:rPr>
        <w:t>また、発注者と請負業者の</w:t>
      </w:r>
      <w:r w:rsidR="005F11D6" w:rsidRPr="007C197C">
        <w:rPr>
          <w:rFonts w:hint="eastAsia"/>
        </w:rPr>
        <w:t>間で適正価格が支払われる</w:t>
      </w:r>
      <w:r w:rsidR="00255BA0" w:rsidRPr="007C197C">
        <w:rPr>
          <w:rFonts w:hint="eastAsia"/>
        </w:rPr>
        <w:t>等</w:t>
      </w:r>
      <w:r w:rsidR="00EF1E17" w:rsidRPr="007C197C">
        <w:rPr>
          <w:rFonts w:hint="eastAsia"/>
        </w:rPr>
        <w:t>、</w:t>
      </w:r>
      <w:r w:rsidR="005F11D6" w:rsidRPr="007C197C">
        <w:rPr>
          <w:rFonts w:hint="eastAsia"/>
        </w:rPr>
        <w:t>として</w:t>
      </w:r>
      <w:r w:rsidR="00C13608" w:rsidRPr="007C197C">
        <w:rPr>
          <w:rFonts w:hint="eastAsia"/>
        </w:rPr>
        <w:t>不法投棄の原因となるものが取り除かれていくことを期待</w:t>
      </w:r>
      <w:r w:rsidR="00B665F8" w:rsidRPr="007C197C">
        <w:rPr>
          <w:rFonts w:hint="eastAsia"/>
        </w:rPr>
        <w:t>する。</w:t>
      </w:r>
    </w:p>
    <w:p w14:paraId="784C9A37" w14:textId="77777777" w:rsidR="00EF3088" w:rsidRPr="007C197C" w:rsidRDefault="00EF3088" w:rsidP="007C197C">
      <w:pPr>
        <w:kinsoku w:val="0"/>
      </w:pPr>
    </w:p>
    <w:p w14:paraId="7C87A7CC" w14:textId="13894F82" w:rsidR="00180D5B" w:rsidRPr="007C197C" w:rsidRDefault="00EF3088" w:rsidP="007C197C">
      <w:pPr>
        <w:kinsoku w:val="0"/>
      </w:pPr>
      <w:r w:rsidRPr="007C197C">
        <w:rPr>
          <w:rFonts w:hint="eastAsia"/>
        </w:rPr>
        <w:t xml:space="preserve">　　　　　　　　　</w:t>
      </w:r>
      <w:r w:rsidR="00FB702F" w:rsidRPr="007C197C">
        <w:rPr>
          <w:rFonts w:hint="eastAsia"/>
        </w:rPr>
        <w:t>注</w:t>
      </w:r>
    </w:p>
    <w:p w14:paraId="632D8F4E" w14:textId="5EF5383A" w:rsidR="00CE7E90" w:rsidRPr="007C197C" w:rsidRDefault="00CE7E90" w:rsidP="007C197C">
      <w:pPr>
        <w:kinsoku w:val="0"/>
        <w:ind w:left="426" w:hangingChars="100" w:hanging="426"/>
        <w:rPr>
          <w:szCs w:val="21"/>
        </w:rPr>
      </w:pPr>
      <w:r w:rsidRPr="007C197C">
        <w:rPr>
          <w:rFonts w:hint="eastAsia"/>
        </w:rPr>
        <w:t>(1)</w:t>
      </w:r>
      <w:r w:rsidR="007806CD" w:rsidRPr="007C197C">
        <w:rPr>
          <w:rFonts w:hint="eastAsia"/>
        </w:rPr>
        <w:t>インバリュー株式会社</w:t>
      </w:r>
      <w:r w:rsidR="00BE01A4" w:rsidRPr="007C197C">
        <w:rPr>
          <w:rFonts w:hint="eastAsia"/>
        </w:rPr>
        <w:t>環境コンサルティング事務局</w:t>
      </w:r>
      <w:r w:rsidR="007806CD" w:rsidRPr="007C197C">
        <w:rPr>
          <w:rFonts w:hint="eastAsia"/>
        </w:rPr>
        <w:t>『</w:t>
      </w:r>
      <w:r w:rsidR="00CF2BB9" w:rsidRPr="007C197C">
        <w:rPr>
          <w:rFonts w:hint="eastAsia"/>
          <w:szCs w:val="21"/>
        </w:rPr>
        <w:t>コンサルが教える</w:t>
      </w:r>
      <w:r w:rsidR="00BE01A4" w:rsidRPr="007C197C">
        <w:rPr>
          <w:rFonts w:hint="eastAsia"/>
          <w:szCs w:val="21"/>
        </w:rPr>
        <w:t>廃棄物管理のルールと実務</w:t>
      </w:r>
      <w:r w:rsidR="007806CD" w:rsidRPr="007C197C">
        <w:rPr>
          <w:rFonts w:hint="eastAsia"/>
          <w:szCs w:val="21"/>
        </w:rPr>
        <w:t>』</w:t>
      </w:r>
      <w:r w:rsidR="00944E21" w:rsidRPr="007C197C">
        <w:rPr>
          <w:rFonts w:hint="eastAsia"/>
          <w:szCs w:val="21"/>
        </w:rPr>
        <w:t>一般社団法人</w:t>
      </w:r>
      <w:r w:rsidR="00FA1EC7" w:rsidRPr="007C197C">
        <w:rPr>
          <w:rFonts w:hint="eastAsia"/>
          <w:szCs w:val="21"/>
        </w:rPr>
        <w:t>産業環境管理</w:t>
      </w:r>
      <w:r w:rsidR="005F692A" w:rsidRPr="007C197C">
        <w:rPr>
          <w:rFonts w:hint="eastAsia"/>
          <w:szCs w:val="21"/>
        </w:rPr>
        <w:t>協会</w:t>
      </w:r>
      <w:r w:rsidR="00BD448B" w:rsidRPr="007C197C">
        <w:rPr>
          <w:rFonts w:hint="eastAsia"/>
          <w:szCs w:val="21"/>
        </w:rPr>
        <w:t xml:space="preserve">　2018年10月</w:t>
      </w:r>
      <w:r w:rsidR="003C5AD2" w:rsidRPr="007C197C">
        <w:rPr>
          <w:rFonts w:hint="eastAsia"/>
          <w:szCs w:val="21"/>
        </w:rPr>
        <w:t>15日</w:t>
      </w:r>
      <w:r w:rsidR="00CB3E40" w:rsidRPr="007C197C">
        <w:rPr>
          <w:rFonts w:hint="eastAsia"/>
          <w:szCs w:val="21"/>
        </w:rPr>
        <w:t xml:space="preserve"> </w:t>
      </w:r>
      <w:r w:rsidR="00EB5FD2" w:rsidRPr="007C197C">
        <w:rPr>
          <w:szCs w:val="21"/>
        </w:rPr>
        <w:t xml:space="preserve">   </w:t>
      </w:r>
      <w:r w:rsidR="00CB3E40" w:rsidRPr="007C197C">
        <w:rPr>
          <w:szCs w:val="21"/>
        </w:rPr>
        <w:t>p.</w:t>
      </w:r>
      <w:r w:rsidR="00CB3E40" w:rsidRPr="007C197C">
        <w:rPr>
          <w:rFonts w:hint="eastAsia"/>
          <w:szCs w:val="21"/>
        </w:rPr>
        <w:t>v</w:t>
      </w:r>
      <w:r w:rsidR="00EB5FD2" w:rsidRPr="007C197C">
        <w:rPr>
          <w:szCs w:val="21"/>
        </w:rPr>
        <w:t>i</w:t>
      </w:r>
    </w:p>
    <w:p w14:paraId="076DB563" w14:textId="3C96D06C" w:rsidR="005F692A" w:rsidRPr="007C197C" w:rsidRDefault="00720C3F" w:rsidP="007C197C">
      <w:pPr>
        <w:kinsoku w:val="0"/>
        <w:rPr>
          <w:szCs w:val="21"/>
        </w:rPr>
      </w:pPr>
      <w:r w:rsidRPr="007C197C">
        <w:rPr>
          <w:szCs w:val="21"/>
        </w:rPr>
        <w:t>(2)</w:t>
      </w:r>
      <w:r w:rsidRPr="007C197C">
        <w:rPr>
          <w:rFonts w:hint="eastAsia"/>
          <w:szCs w:val="21"/>
        </w:rPr>
        <w:t>同上書</w:t>
      </w:r>
      <w:r w:rsidR="00FC6A0E" w:rsidRPr="007C197C">
        <w:rPr>
          <w:szCs w:val="21"/>
        </w:rPr>
        <w:t xml:space="preserve">    p.vii</w:t>
      </w:r>
    </w:p>
    <w:p w14:paraId="5BEE7677" w14:textId="4B27AE05" w:rsidR="00FC6A0E" w:rsidRPr="007C197C" w:rsidRDefault="00AC5A00" w:rsidP="007C197C">
      <w:pPr>
        <w:kinsoku w:val="0"/>
      </w:pPr>
      <w:r w:rsidRPr="007C197C">
        <w:rPr>
          <w:rFonts w:hint="eastAsia"/>
        </w:rPr>
        <w:t>(</w:t>
      </w:r>
      <w:r w:rsidRPr="007C197C">
        <w:t>3)</w:t>
      </w:r>
      <w:r w:rsidR="002D2443" w:rsidRPr="007C197C">
        <w:rPr>
          <w:rFonts w:hint="eastAsia"/>
        </w:rPr>
        <w:t>同上書　p</w:t>
      </w:r>
      <w:r w:rsidR="002D2443" w:rsidRPr="007C197C">
        <w:t>.</w:t>
      </w:r>
      <w:r w:rsidR="006F56B6" w:rsidRPr="007C197C">
        <w:t>30</w:t>
      </w:r>
    </w:p>
    <w:p w14:paraId="7C89145D" w14:textId="3349C264" w:rsidR="00273291" w:rsidRPr="007C197C" w:rsidRDefault="006F56B6" w:rsidP="007C197C">
      <w:pPr>
        <w:kinsoku w:val="0"/>
        <w:ind w:left="426" w:hangingChars="100" w:hanging="426"/>
      </w:pPr>
      <w:r w:rsidRPr="007C197C">
        <w:rPr>
          <w:rFonts w:hint="eastAsia"/>
        </w:rPr>
        <w:t>(</w:t>
      </w:r>
      <w:r w:rsidRPr="007C197C">
        <w:t>4)</w:t>
      </w:r>
      <w:r w:rsidR="004E3F40" w:rsidRPr="007C197C">
        <w:rPr>
          <w:rFonts w:hint="eastAsia"/>
        </w:rPr>
        <w:t>産業省ホームページ</w:t>
      </w:r>
      <w:r w:rsidR="001C108D" w:rsidRPr="007C197C">
        <w:rPr>
          <w:rFonts w:hint="eastAsia"/>
        </w:rPr>
        <w:t>「</w:t>
      </w:r>
      <w:r w:rsidR="00EC2773" w:rsidRPr="007C197C">
        <w:rPr>
          <w:rFonts w:hint="eastAsia"/>
        </w:rPr>
        <w:t>産業廃棄物の不法</w:t>
      </w:r>
      <w:r w:rsidR="00AE455D" w:rsidRPr="007C197C">
        <w:rPr>
          <w:rFonts w:hint="eastAsia"/>
        </w:rPr>
        <w:t>投棄等の状況</w:t>
      </w:r>
      <w:r w:rsidR="001C108D" w:rsidRPr="007C197C">
        <w:rPr>
          <w:rFonts w:hint="eastAsia"/>
        </w:rPr>
        <w:t>」更新日</w:t>
      </w:r>
      <w:r w:rsidR="00EB4650" w:rsidRPr="007C197C">
        <w:rPr>
          <w:rFonts w:hint="eastAsia"/>
        </w:rPr>
        <w:t>：</w:t>
      </w:r>
      <w:r w:rsidR="00695E5D" w:rsidRPr="007C197C">
        <w:rPr>
          <w:rFonts w:hint="eastAsia"/>
        </w:rPr>
        <w:t>令和</w:t>
      </w:r>
      <w:r w:rsidR="00EB4650" w:rsidRPr="007C197C">
        <w:rPr>
          <w:rFonts w:hint="eastAsia"/>
        </w:rPr>
        <w:t>元年12月24日</w:t>
      </w:r>
      <w:r w:rsidR="00695E5D" w:rsidRPr="007C197C">
        <w:rPr>
          <w:rFonts w:hint="eastAsia"/>
        </w:rPr>
        <w:t xml:space="preserve">　</w:t>
      </w:r>
      <w:r w:rsidR="00752C74" w:rsidRPr="007C197C">
        <w:t>https://www.env.go.jp/press/files/jp/113020.pdf</w:t>
      </w:r>
      <w:r w:rsidR="00752C74" w:rsidRPr="007C197C">
        <w:rPr>
          <w:rFonts w:hint="eastAsia"/>
        </w:rPr>
        <w:t xml:space="preserve"> </w:t>
      </w:r>
      <w:r w:rsidR="00273291" w:rsidRPr="007C197C">
        <w:rPr>
          <w:rFonts w:hint="eastAsia"/>
        </w:rPr>
        <w:t>（</w:t>
      </w:r>
      <w:r w:rsidR="00273291" w:rsidRPr="007C197C">
        <w:t>2022年6月19日</w:t>
      </w:r>
      <w:r w:rsidR="00273291" w:rsidRPr="007C197C">
        <w:rPr>
          <w:rFonts w:hint="eastAsia"/>
        </w:rPr>
        <w:t>最終閲覧）</w:t>
      </w:r>
    </w:p>
    <w:p w14:paraId="5640542C" w14:textId="1C224EE6" w:rsidR="00B17DB1" w:rsidRPr="007C197C" w:rsidRDefault="00B17DB1" w:rsidP="007C197C">
      <w:pPr>
        <w:kinsoku w:val="0"/>
        <w:ind w:left="426" w:hangingChars="100" w:hanging="426"/>
      </w:pPr>
      <w:r w:rsidRPr="007C197C">
        <w:rPr>
          <w:rFonts w:hint="eastAsia"/>
        </w:rPr>
        <w:t>(</w:t>
      </w:r>
      <w:r w:rsidRPr="007C197C">
        <w:t>5)</w:t>
      </w:r>
      <w:r w:rsidR="00C91339" w:rsidRPr="007C197C">
        <w:rPr>
          <w:rFonts w:hint="eastAsia"/>
        </w:rPr>
        <w:t>前掲書</w:t>
      </w:r>
      <w:r w:rsidR="00CE57A0" w:rsidRPr="007C197C">
        <w:rPr>
          <w:rFonts w:hint="eastAsia"/>
        </w:rPr>
        <w:t xml:space="preserve">　</w:t>
      </w:r>
      <w:r w:rsidR="00C91339" w:rsidRPr="007C197C">
        <w:rPr>
          <w:rFonts w:hint="eastAsia"/>
        </w:rPr>
        <w:t>インバリュー</w:t>
      </w:r>
      <w:r w:rsidR="00CE57A0" w:rsidRPr="007C197C">
        <w:rPr>
          <w:rFonts w:hint="eastAsia"/>
        </w:rPr>
        <w:t xml:space="preserve">　p</w:t>
      </w:r>
      <w:r w:rsidR="00CE57A0" w:rsidRPr="007C197C">
        <w:t>.31</w:t>
      </w:r>
    </w:p>
    <w:p w14:paraId="64DE634A" w14:textId="5BA7282B" w:rsidR="00B17DB1" w:rsidRPr="007C197C" w:rsidRDefault="00B17DB1" w:rsidP="007C197C">
      <w:pPr>
        <w:kinsoku w:val="0"/>
        <w:ind w:left="426" w:hangingChars="100" w:hanging="426"/>
      </w:pPr>
      <w:r w:rsidRPr="007C197C">
        <w:rPr>
          <w:rFonts w:hint="eastAsia"/>
        </w:rPr>
        <w:t>(</w:t>
      </w:r>
      <w:r w:rsidRPr="007C197C">
        <w:t>6)</w:t>
      </w:r>
      <w:r w:rsidR="00895513" w:rsidRPr="007C197C">
        <w:rPr>
          <w:rFonts w:hint="eastAsia"/>
        </w:rPr>
        <w:t>前掲書　インバリュー　p</w:t>
      </w:r>
      <w:r w:rsidR="00895513" w:rsidRPr="007C197C">
        <w:t>.31</w:t>
      </w:r>
    </w:p>
    <w:p w14:paraId="28EFEBBC" w14:textId="7E19B106" w:rsidR="00B17DB1" w:rsidRPr="007C197C" w:rsidRDefault="00B17DB1" w:rsidP="007C197C">
      <w:pPr>
        <w:kinsoku w:val="0"/>
        <w:ind w:left="426" w:hangingChars="100" w:hanging="426"/>
      </w:pPr>
      <w:r w:rsidRPr="007C197C">
        <w:rPr>
          <w:rFonts w:hint="eastAsia"/>
        </w:rPr>
        <w:t>(</w:t>
      </w:r>
      <w:r w:rsidRPr="007C197C">
        <w:t>7)</w:t>
      </w:r>
      <w:r w:rsidR="00D90BDC" w:rsidRPr="007C197C">
        <w:rPr>
          <w:rFonts w:hint="eastAsia"/>
        </w:rPr>
        <w:t>清水建設</w:t>
      </w:r>
      <w:r w:rsidR="009851C5" w:rsidRPr="007C197C">
        <w:rPr>
          <w:rFonts w:hint="eastAsia"/>
        </w:rPr>
        <w:t>ホームページ</w:t>
      </w:r>
      <w:r w:rsidR="00D90BDC" w:rsidRPr="007C197C">
        <w:rPr>
          <w:rFonts w:hint="eastAsia"/>
        </w:rPr>
        <w:t xml:space="preserve">　</w:t>
      </w:r>
      <w:r w:rsidR="009851C5" w:rsidRPr="007C197C">
        <w:rPr>
          <w:rFonts w:hint="eastAsia"/>
        </w:rPr>
        <w:t>「</w:t>
      </w:r>
      <w:r w:rsidR="00BE5C1F" w:rsidRPr="007C197C">
        <w:rPr>
          <w:rFonts w:hint="eastAsia"/>
        </w:rPr>
        <w:t>資源循環</w:t>
      </w:r>
      <w:r w:rsidR="00CF72BD" w:rsidRPr="007C197C">
        <w:rPr>
          <w:rFonts w:hint="eastAsia"/>
        </w:rPr>
        <w:t>・環境汚染防止｜ESG</w:t>
      </w:r>
      <w:r w:rsidR="006D3D03" w:rsidRPr="007C197C">
        <w:rPr>
          <w:rFonts w:hint="eastAsia"/>
        </w:rPr>
        <w:t>経営</w:t>
      </w:r>
      <w:r w:rsidR="00CF72BD" w:rsidRPr="007C197C">
        <w:rPr>
          <w:rFonts w:hint="eastAsia"/>
        </w:rPr>
        <w:t>｜</w:t>
      </w:r>
      <w:r w:rsidR="006D3D03" w:rsidRPr="007C197C">
        <w:rPr>
          <w:rFonts w:hint="eastAsia"/>
        </w:rPr>
        <w:t>清水建設</w:t>
      </w:r>
      <w:r w:rsidR="009851C5" w:rsidRPr="007C197C">
        <w:rPr>
          <w:rFonts w:hint="eastAsia"/>
        </w:rPr>
        <w:t>」</w:t>
      </w:r>
    </w:p>
    <w:p w14:paraId="15A9EB4F" w14:textId="61EF0F37" w:rsidR="00156598" w:rsidRPr="007C197C" w:rsidRDefault="00EC36C9" w:rsidP="007C197C">
      <w:pPr>
        <w:kinsoku w:val="0"/>
        <w:ind w:left="426" w:hangingChars="100" w:hanging="426"/>
      </w:pPr>
      <w:hyperlink r:id="rId9" w:history="1">
        <w:r w:rsidR="00156598" w:rsidRPr="007C197C">
          <w:rPr>
            <w:rStyle w:val="aa"/>
            <w:color w:val="auto"/>
          </w:rPr>
          <w:t>https://www.shimz.co.jp/company/csr/environment/performance/recycle/</w:t>
        </w:r>
      </w:hyperlink>
    </w:p>
    <w:p w14:paraId="1D7AE622" w14:textId="2DF687AF" w:rsidR="00B17DB1" w:rsidRPr="007C197C" w:rsidRDefault="00156598" w:rsidP="007C197C">
      <w:pPr>
        <w:kinsoku w:val="0"/>
        <w:ind w:left="426" w:hangingChars="100" w:hanging="426"/>
      </w:pPr>
      <w:r w:rsidRPr="007C197C">
        <w:rPr>
          <w:rFonts w:hint="eastAsia"/>
        </w:rPr>
        <w:t>（2022</w:t>
      </w:r>
      <w:r w:rsidR="00F570A6" w:rsidRPr="007C197C">
        <w:rPr>
          <w:rFonts w:hint="eastAsia"/>
        </w:rPr>
        <w:t>年</w:t>
      </w:r>
      <w:r w:rsidR="004C5670" w:rsidRPr="007C197C">
        <w:rPr>
          <w:rFonts w:hint="eastAsia"/>
        </w:rPr>
        <w:t>6月19日</w:t>
      </w:r>
      <w:r w:rsidR="00D3157F" w:rsidRPr="007C197C">
        <w:rPr>
          <w:rFonts w:hint="eastAsia"/>
        </w:rPr>
        <w:t>最終閲覧</w:t>
      </w:r>
      <w:r w:rsidR="00F570A6" w:rsidRPr="007C197C">
        <w:rPr>
          <w:rFonts w:hint="eastAsia"/>
        </w:rPr>
        <w:t>）</w:t>
      </w:r>
    </w:p>
    <w:p w14:paraId="41CDBD97" w14:textId="7E5D5057" w:rsidR="00E96268" w:rsidRPr="007C197C" w:rsidRDefault="00E96268" w:rsidP="007C197C">
      <w:pPr>
        <w:kinsoku w:val="0"/>
        <w:ind w:left="426" w:hangingChars="100" w:hanging="426"/>
      </w:pPr>
      <w:r w:rsidRPr="007C197C">
        <w:rPr>
          <w:rFonts w:hint="eastAsia"/>
        </w:rPr>
        <w:t>(8)</w:t>
      </w:r>
      <w:r w:rsidR="006677FA" w:rsidRPr="007C197C">
        <w:rPr>
          <w:rFonts w:hint="eastAsia"/>
        </w:rPr>
        <w:t>鹿島建設ホームページ　「</w:t>
      </w:r>
      <w:r w:rsidR="008A0AEE" w:rsidRPr="007C197C">
        <w:rPr>
          <w:rFonts w:hint="eastAsia"/>
        </w:rPr>
        <w:t>省資源・廃棄物削減｜鹿島の環境技術｜鹿島建設株式会社</w:t>
      </w:r>
      <w:r w:rsidR="006677FA" w:rsidRPr="007C197C">
        <w:rPr>
          <w:rFonts w:hint="eastAsia"/>
        </w:rPr>
        <w:t>」</w:t>
      </w:r>
    </w:p>
    <w:p w14:paraId="7A48465B" w14:textId="0D91C470" w:rsidR="00D2679E" w:rsidRPr="007C197C" w:rsidRDefault="00EC36C9" w:rsidP="007C197C">
      <w:pPr>
        <w:kinsoku w:val="0"/>
        <w:ind w:left="426" w:hangingChars="100" w:hanging="426"/>
      </w:pPr>
      <w:hyperlink r:id="rId10" w:history="1">
        <w:r w:rsidR="00CA4CBF" w:rsidRPr="007C197C">
          <w:rPr>
            <w:rStyle w:val="aa"/>
            <w:color w:val="auto"/>
          </w:rPr>
          <w:t>https://www.kajima</w:t>
        </w:r>
      </w:hyperlink>
      <w:r w:rsidR="00CA4CBF" w:rsidRPr="007C197C">
        <w:rPr>
          <w:rFonts w:hint="eastAsia"/>
        </w:rPr>
        <w:t xml:space="preserve">　（2022年6月19日最終閲覧）</w:t>
      </w:r>
    </w:p>
    <w:p w14:paraId="39B90B19" w14:textId="77777777" w:rsidR="00ED71D1" w:rsidRPr="007C197C" w:rsidRDefault="00ED71D1" w:rsidP="007C197C">
      <w:pPr>
        <w:kinsoku w:val="0"/>
        <w:ind w:left="426" w:hangingChars="100" w:hanging="426"/>
      </w:pPr>
    </w:p>
    <w:p w14:paraId="0C49BDBC" w14:textId="71DDBC87" w:rsidR="00ED71D1" w:rsidRPr="007C197C" w:rsidRDefault="00ED71D1" w:rsidP="007C197C">
      <w:pPr>
        <w:kinsoku w:val="0"/>
        <w:ind w:firstLineChars="900" w:firstLine="3834"/>
      </w:pPr>
      <w:r w:rsidRPr="007C197C">
        <w:rPr>
          <w:rFonts w:hint="eastAsia"/>
        </w:rPr>
        <w:t>資料</w:t>
      </w:r>
    </w:p>
    <w:p w14:paraId="43D22D6E" w14:textId="27528E51" w:rsidR="00ED71D1" w:rsidRPr="007C197C" w:rsidRDefault="001F78E3" w:rsidP="007C197C">
      <w:pPr>
        <w:kinsoku w:val="0"/>
      </w:pPr>
      <w:r w:rsidRPr="007C197C">
        <w:rPr>
          <w:rFonts w:hint="eastAsia"/>
        </w:rPr>
        <w:t>（図1）</w:t>
      </w:r>
      <w:r w:rsidR="00325593" w:rsidRPr="007C197C">
        <w:rPr>
          <w:rFonts w:hint="eastAsia"/>
        </w:rPr>
        <w:t>省略</w:t>
      </w:r>
    </w:p>
    <w:p w14:paraId="682AA561" w14:textId="015A6239" w:rsidR="00325593" w:rsidRPr="007C197C" w:rsidRDefault="00325593" w:rsidP="007C197C">
      <w:pPr>
        <w:kinsoku w:val="0"/>
      </w:pPr>
      <w:r w:rsidRPr="007C197C">
        <w:t>（図2）省略</w:t>
      </w:r>
    </w:p>
    <w:p w14:paraId="027E272C" w14:textId="605E9DC9" w:rsidR="00325593" w:rsidRPr="007C197C" w:rsidRDefault="00325593" w:rsidP="007C197C">
      <w:pPr>
        <w:kinsoku w:val="0"/>
      </w:pPr>
      <w:r w:rsidRPr="007C197C">
        <w:t>（図3）省略</w:t>
      </w:r>
    </w:p>
    <w:p w14:paraId="022DE233" w14:textId="77777777" w:rsidR="00325593" w:rsidRPr="007C197C" w:rsidRDefault="00325593" w:rsidP="007C197C">
      <w:pPr>
        <w:kinsoku w:val="0"/>
      </w:pPr>
    </w:p>
    <w:p w14:paraId="47A0E08A" w14:textId="31134097" w:rsidR="00A01E03" w:rsidRPr="007C197C" w:rsidRDefault="00A01E03" w:rsidP="007C197C">
      <w:pPr>
        <w:kinsoku w:val="0"/>
        <w:ind w:firstLineChars="600" w:firstLine="2556"/>
      </w:pPr>
      <w:r w:rsidRPr="007C197C">
        <w:t>参考文献一覧</w:t>
      </w:r>
    </w:p>
    <w:p w14:paraId="37ACA58C" w14:textId="77777777" w:rsidR="00773E1D" w:rsidRPr="007C197C" w:rsidRDefault="00773E1D" w:rsidP="007C197C">
      <w:pPr>
        <w:kinsoku w:val="0"/>
      </w:pPr>
    </w:p>
    <w:p w14:paraId="178C78F7" w14:textId="304DB956" w:rsidR="00862D00" w:rsidRPr="007C197C" w:rsidRDefault="00CF28E2" w:rsidP="007C197C">
      <w:pPr>
        <w:kinsoku w:val="0"/>
        <w:ind w:left="426" w:hangingChars="100" w:hanging="426"/>
        <w:rPr>
          <w:szCs w:val="21"/>
        </w:rPr>
      </w:pPr>
      <w:r w:rsidRPr="007C197C">
        <w:rPr>
          <w:rFonts w:hint="eastAsia"/>
        </w:rPr>
        <w:t>・</w:t>
      </w:r>
      <w:r w:rsidR="00862D00" w:rsidRPr="007C197C">
        <w:rPr>
          <w:rFonts w:hint="eastAsia"/>
        </w:rPr>
        <w:t>インバリュー株式会社環境コンサルティング事務局『</w:t>
      </w:r>
      <w:r w:rsidR="00862D00" w:rsidRPr="007C197C">
        <w:rPr>
          <w:rFonts w:hint="eastAsia"/>
          <w:szCs w:val="21"/>
        </w:rPr>
        <w:t>コンサルが教える廃棄物管理のルールと実務』一般社団法人産業環境管理協会　2018年10月15</w:t>
      </w:r>
      <w:r w:rsidR="00595B97" w:rsidRPr="007C197C">
        <w:rPr>
          <w:rFonts w:hint="eastAsia"/>
          <w:szCs w:val="21"/>
        </w:rPr>
        <w:t>日</w:t>
      </w:r>
    </w:p>
    <w:p w14:paraId="05F0C597" w14:textId="229A8176" w:rsidR="00D44DE6" w:rsidRPr="007C197C" w:rsidRDefault="00D44DE6" w:rsidP="007C197C">
      <w:pPr>
        <w:kinsoku w:val="0"/>
        <w:ind w:left="426" w:hangingChars="100" w:hanging="426"/>
      </w:pPr>
      <w:r w:rsidRPr="007C197C">
        <w:rPr>
          <w:rFonts w:hint="eastAsia"/>
        </w:rPr>
        <w:t>・</w:t>
      </w:r>
      <w:r w:rsidR="0096531B" w:rsidRPr="007C197C">
        <w:rPr>
          <w:rFonts w:hint="eastAsia"/>
        </w:rPr>
        <w:t>田中勝</w:t>
      </w:r>
      <w:r w:rsidR="00447623" w:rsidRPr="007C197C">
        <w:rPr>
          <w:rFonts w:hint="eastAsia"/>
        </w:rPr>
        <w:t>『</w:t>
      </w:r>
      <w:r w:rsidR="00464057" w:rsidRPr="007C197C">
        <w:rPr>
          <w:rFonts w:hint="eastAsia"/>
        </w:rPr>
        <w:t xml:space="preserve">新・廃棄物入門』中央法規　</w:t>
      </w:r>
      <w:r w:rsidR="00E5384D" w:rsidRPr="007C197C">
        <w:rPr>
          <w:rFonts w:hint="eastAsia"/>
        </w:rPr>
        <w:t>2005年</w:t>
      </w:r>
      <w:r w:rsidR="00773E1D" w:rsidRPr="007C197C">
        <w:rPr>
          <w:rFonts w:hint="eastAsia"/>
        </w:rPr>
        <w:t>5月30日</w:t>
      </w:r>
    </w:p>
    <w:p w14:paraId="7C8D892F" w14:textId="24A91754" w:rsidR="00A11E8D" w:rsidRPr="007C197C" w:rsidRDefault="00CF28E2" w:rsidP="007C197C">
      <w:pPr>
        <w:kinsoku w:val="0"/>
        <w:ind w:left="426" w:hangingChars="100" w:hanging="426"/>
      </w:pPr>
      <w:r w:rsidRPr="007C197C">
        <w:rPr>
          <w:rFonts w:hint="eastAsia"/>
        </w:rPr>
        <w:t>・</w:t>
      </w:r>
      <w:r w:rsidR="00A11E8D" w:rsidRPr="007C197C">
        <w:rPr>
          <w:rFonts w:hint="eastAsia"/>
        </w:rPr>
        <w:t xml:space="preserve">産業省ホームページ「産業廃棄物の不法投棄等の状況」更新日：令和元年12月24日　</w:t>
      </w:r>
      <w:r w:rsidR="00A11E8D" w:rsidRPr="007C197C">
        <w:t>https://www.env.go.jp/press/files/jp/113020.pdf</w:t>
      </w:r>
      <w:r w:rsidR="00A11E8D" w:rsidRPr="007C197C">
        <w:rPr>
          <w:rFonts w:hint="eastAsia"/>
        </w:rPr>
        <w:t xml:space="preserve"> （</w:t>
      </w:r>
      <w:r w:rsidR="00A11E8D" w:rsidRPr="007C197C">
        <w:t>2022年6月19日</w:t>
      </w:r>
      <w:r w:rsidR="00A11E8D" w:rsidRPr="007C197C">
        <w:rPr>
          <w:rFonts w:hint="eastAsia"/>
        </w:rPr>
        <w:t>最終閲覧）</w:t>
      </w:r>
    </w:p>
    <w:p w14:paraId="4F6D7E1F" w14:textId="6005859F" w:rsidR="00A11E8D" w:rsidRPr="007C197C" w:rsidRDefault="00CF28E2" w:rsidP="007C197C">
      <w:pPr>
        <w:kinsoku w:val="0"/>
        <w:ind w:left="426" w:hangingChars="100" w:hanging="426"/>
      </w:pPr>
      <w:r w:rsidRPr="007C197C">
        <w:rPr>
          <w:rFonts w:hint="eastAsia"/>
        </w:rPr>
        <w:t>・</w:t>
      </w:r>
      <w:r w:rsidR="00A11E8D" w:rsidRPr="007C197C">
        <w:rPr>
          <w:rFonts w:hint="eastAsia"/>
        </w:rPr>
        <w:t>清水建設ホームページ　「資源循環・環境汚染防止｜ESG経営｜清水建設」</w:t>
      </w:r>
    </w:p>
    <w:p w14:paraId="368C4F97" w14:textId="35F888E9" w:rsidR="00A11E8D" w:rsidRPr="007C197C" w:rsidRDefault="00EC36C9" w:rsidP="007C197C">
      <w:pPr>
        <w:kinsoku w:val="0"/>
        <w:ind w:leftChars="100" w:left="426"/>
      </w:pPr>
      <w:hyperlink r:id="rId11" w:history="1">
        <w:r w:rsidR="00CF28E2" w:rsidRPr="007C197C">
          <w:rPr>
            <w:rStyle w:val="aa"/>
            <w:color w:val="auto"/>
          </w:rPr>
          <w:t>https://www.shimz.co.jp/company/csr/environment/performance/recycle/</w:t>
        </w:r>
      </w:hyperlink>
    </w:p>
    <w:p w14:paraId="3FD63603" w14:textId="77777777" w:rsidR="00A11E8D" w:rsidRPr="007C197C" w:rsidRDefault="00A11E8D" w:rsidP="007C197C">
      <w:pPr>
        <w:kinsoku w:val="0"/>
        <w:ind w:leftChars="100" w:left="426"/>
      </w:pPr>
      <w:r w:rsidRPr="007C197C">
        <w:rPr>
          <w:rFonts w:hint="eastAsia"/>
        </w:rPr>
        <w:t>（2022年6月19日最終閲覧）</w:t>
      </w:r>
    </w:p>
    <w:p w14:paraId="1D47220C" w14:textId="544F7792" w:rsidR="00A11E8D" w:rsidRPr="007C197C" w:rsidRDefault="00CF28E2" w:rsidP="007C197C">
      <w:pPr>
        <w:kinsoku w:val="0"/>
        <w:ind w:left="426" w:hangingChars="100" w:hanging="426"/>
      </w:pPr>
      <w:r w:rsidRPr="007C197C">
        <w:rPr>
          <w:rFonts w:hint="eastAsia"/>
        </w:rPr>
        <w:t>・</w:t>
      </w:r>
      <w:r w:rsidR="00A11E8D" w:rsidRPr="007C197C">
        <w:rPr>
          <w:rFonts w:hint="eastAsia"/>
        </w:rPr>
        <w:t>鹿島建設ホームページ　「省資源・廃棄物削減｜鹿島の環境技術｜鹿島建設株式会社」</w:t>
      </w:r>
    </w:p>
    <w:p w14:paraId="7902C6C5" w14:textId="20D3FA07" w:rsidR="00A01E03" w:rsidRPr="007C197C" w:rsidRDefault="00EC36C9" w:rsidP="007C197C">
      <w:pPr>
        <w:kinsoku w:val="0"/>
        <w:ind w:leftChars="100" w:left="426" w:firstLine="1"/>
      </w:pPr>
      <w:hyperlink r:id="rId12" w:history="1">
        <w:r w:rsidR="00E542E4" w:rsidRPr="007C197C">
          <w:rPr>
            <w:rStyle w:val="aa"/>
            <w:color w:val="auto"/>
          </w:rPr>
          <w:t>https://www.kajima.co.jp/tech/eco_tech/save</w:t>
        </w:r>
      </w:hyperlink>
      <w:r w:rsidR="000C51B7" w:rsidRPr="007C197C">
        <w:rPr>
          <w:rFonts w:hint="eastAsia"/>
        </w:rPr>
        <w:t xml:space="preserve"> </w:t>
      </w:r>
      <w:r w:rsidR="00A11E8D" w:rsidRPr="007C197C">
        <w:rPr>
          <w:rFonts w:hint="eastAsia"/>
        </w:rPr>
        <w:t>（2022年6月19日最終閲覧）</w:t>
      </w:r>
    </w:p>
    <w:sectPr w:rsidR="00A01E03" w:rsidRPr="007C197C" w:rsidSect="007C197C">
      <w:headerReference w:type="default" r:id="rId13"/>
      <w:footerReference w:type="default" r:id="rId14"/>
      <w:pgSz w:w="10319" w:h="14571" w:code="9"/>
      <w:pgMar w:top="900" w:right="900" w:bottom="900" w:left="900" w:header="0" w:footer="0" w:gutter="0"/>
      <w:cols w:space="425"/>
      <w:docGrid w:type="snapToChars" w:linePitch="638" w:charSpace="44226"/>
    </w:sectPr>
  </w:body>
</w:document>
</file>

<file path=word/customizations.xml><?xml version="1.0" encoding="utf-8"?>
<wne:tcg xmlns:r="http://schemas.openxmlformats.org/officeDocument/2006/relationships" xmlns:wne="http://schemas.microsoft.com/office/word/2006/wordml">
  <wne:keymaps>
    <wne:keymap wne:mask="1" wne:kcmPrimary="0170"/>
    <wne:keymap wne:mask="1" wne:kcmPrimary="0230"/>
    <wne:keymap wne:mask="1" wne:kcmPrimary="0232"/>
    <wne:keymap wne:mask="1" wne:kcmPrimary="0235"/>
    <wne:keymap wne:mask="1" wne:kcmPrimary="02DB"/>
    <wne:keymap wne:mask="1" wne:kcmPrimary="02DD"/>
    <wne:keymap wne:mask="1" wne:kcmPrimary="0346"/>
    <wne:keymap wne:mask="1" wne:kcmPrimary="0631"/>
    <wne:keymap wne:mask="1" wne:kcmPrimary="0632"/>
    <wne:keymap wne:mask="1" wne:kcmPrimary="0633"/>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2300" w14:textId="77777777" w:rsidR="00EF1C46" w:rsidRDefault="00EF1C46" w:rsidP="00277932">
      <w:r>
        <w:separator/>
      </w:r>
    </w:p>
  </w:endnote>
  <w:endnote w:type="continuationSeparator" w:id="0">
    <w:p w14:paraId="24743160" w14:textId="77777777" w:rsidR="00EF1C46" w:rsidRDefault="00EF1C46" w:rsidP="00277932">
      <w:r>
        <w:continuationSeparator/>
      </w:r>
    </w:p>
  </w:endnote>
  <w:endnote w:type="continuationNotice" w:id="1">
    <w:p w14:paraId="1019ECBD" w14:textId="77777777" w:rsidR="004A5087" w:rsidRDefault="004A5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BDD1E" w14:textId="534FC597" w:rsidR="00696F05" w:rsidRDefault="007C197C">
    <w:pPr>
      <w:pStyle w:val="a5"/>
      <w:jc w:val="center"/>
    </w:pPr>
    <w:r>
      <w:rPr>
        <w:noProof/>
      </w:rPr>
      <mc:AlternateContent>
        <mc:Choice Requires="wps">
          <w:drawing>
            <wp:anchor distT="0" distB="0" distL="114300" distR="114300" simplePos="0" relativeHeight="251658241" behindDoc="0" locked="0" layoutInCell="1" allowOverlap="1" wp14:anchorId="365C0D58" wp14:editId="02B9A327">
              <wp:simplePos x="0" y="0"/>
              <wp:positionH relativeFrom="page">
                <wp:posOffset>571500</wp:posOffset>
              </wp:positionH>
              <wp:positionV relativeFrom="page">
                <wp:posOffset>8668385</wp:posOffset>
              </wp:positionV>
              <wp:extent cx="5409565" cy="266700"/>
              <wp:effectExtent l="0" t="0" r="0" b="0"/>
              <wp:wrapNone/>
              <wp:docPr id="3" name="Footer:文字数 × 行数:2:"/>
              <wp:cNvGraphicFramePr/>
              <a:graphic xmlns:a="http://schemas.openxmlformats.org/drawingml/2006/main">
                <a:graphicData uri="http://schemas.microsoft.com/office/word/2010/wordprocessingShape">
                  <wps:wsp>
                    <wps:cNvSpPr txBox="1"/>
                    <wps:spPr>
                      <a:xfrm>
                        <a:off x="0" y="0"/>
                        <a:ext cx="54095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6973F3A" w14:textId="77BA170E" w:rsidR="007C197C" w:rsidRDefault="007C197C" w:rsidP="007C197C">
                          <w:pPr>
                            <w:jc w:val="right"/>
                          </w:pPr>
                          <w:r>
                            <w:t>20 × 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65C0D58" id="_x0000_t202" coordsize="21600,21600" o:spt="202" path="m,l,21600r21600,l21600,xe">
              <v:stroke joinstyle="miter"/>
              <v:path gradientshapeok="t" o:connecttype="rect"/>
            </v:shapetype>
            <v:shape id="Footer:文字数 × 行数:2:" o:spid="_x0000_s1026" type="#_x0000_t202" style="position:absolute;left:0;text-align:left;margin-left:45pt;margin-top:682.55pt;width:425.95pt;height:21pt;z-index:2517616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" filled="f" stroked="f" strokeweight=".5pt">
              <v:fill o:detectmouseclick="t"/>
              <v:textbox>
                <w:txbxContent>
                  <w:p w14:paraId="26973F3A" w14:textId="77BA170E" w:rsidR="007C197C" w:rsidRDefault="007C197C" w:rsidP="007C197C">
                    <w:pPr>
                      <w:jc w:val="right"/>
                    </w:pPr>
                    <w:r>
                      <w:t>20 × 20</w:t>
                    </w:r>
                  </w:p>
                </w:txbxContent>
              </v:textbox>
              <w10:wrap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776DAE87" wp14:editId="26B4CAAA">
              <wp:simplePos x="0" y="0"/>
              <wp:positionH relativeFrom="page">
                <wp:posOffset>571500</wp:posOffset>
              </wp:positionH>
              <wp:positionV relativeFrom="page">
                <wp:posOffset>304800</wp:posOffset>
              </wp:positionV>
              <wp:extent cx="5409565" cy="266700"/>
              <wp:effectExtent l="0" t="0" r="0" b="0"/>
              <wp:wrapNone/>
              <wp:docPr id="2" name="Header:なし:2:"/>
              <wp:cNvGraphicFramePr/>
              <a:graphic xmlns:a="http://schemas.openxmlformats.org/drawingml/2006/main">
                <a:graphicData uri="http://schemas.microsoft.com/office/word/2010/wordprocessingShape">
                  <wps:wsp>
                    <wps:cNvSpPr txBox="1"/>
                    <wps:spPr>
                      <a:xfrm>
                        <a:off x="0" y="0"/>
                        <a:ext cx="540956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7081DD6" w14:textId="77777777" w:rsidR="007C197C" w:rsidRDefault="007C197C" w:rsidP="007C197C">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6DAE87" id="Header:なし:2:" o:spid="_x0000_s1027" type="#_x0000_t202" style="position:absolute;left:0;text-align:left;margin-left:45pt;margin-top:24pt;width:425.95pt;height:21pt;z-index:251760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" filled="f" stroked="f" strokeweight=".5pt">
              <v:fill o:detectmouseclick="t"/>
              <v:textbox>
                <w:txbxContent>
                  <w:p w14:paraId="77081DD6" w14:textId="77777777" w:rsidR="007C197C" w:rsidRDefault="007C197C" w:rsidP="007C197C">
                    <w:pPr>
                      <w:jc w:val="right"/>
                    </w:pPr>
                  </w:p>
                </w:txbxContent>
              </v:textbox>
              <w10:wrap anchorx="page" anchory="page"/>
            </v:shape>
          </w:pict>
        </mc:Fallback>
      </mc:AlternateContent>
    </w:r>
  </w:p>
  <w:p w14:paraId="3A1A6283" w14:textId="473030FE" w:rsidR="006F2780" w:rsidRDefault="006F278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12B9" w14:textId="77777777" w:rsidR="00EF1C46" w:rsidRDefault="00EF1C46" w:rsidP="00277932">
      <w:r>
        <w:separator/>
      </w:r>
    </w:p>
  </w:footnote>
  <w:footnote w:type="continuationSeparator" w:id="0">
    <w:p w14:paraId="633606BB" w14:textId="77777777" w:rsidR="00EF1C46" w:rsidRDefault="00EF1C46" w:rsidP="00277932">
      <w:r>
        <w:continuationSeparator/>
      </w:r>
    </w:p>
  </w:footnote>
  <w:footnote w:type="continuationNotice" w:id="1">
    <w:p w14:paraId="2FD57966" w14:textId="77777777" w:rsidR="004A5087" w:rsidRDefault="004A50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60917" w14:textId="1BD5185F" w:rsidR="00E30E1B" w:rsidDel="00771929" w:rsidRDefault="007C197C" w:rsidP="007C197C">
    <w:pPr>
      <w:pStyle w:val="a3"/>
      <w:rPr>
        <w:del w:id="1" w:author="走出 慧太" w:date="2022-06-08T21:10:00Z"/>
        <w:noProof/>
      </w:rPr>
    </w:pPr>
    <w:r>
      <w:rPr>
        <w:noProof/>
      </w:rPr>
      <mc:AlternateContent>
        <mc:Choice Requires="wpg">
          <w:drawing>
            <wp:anchor distT="0" distB="0" distL="114300" distR="114300" simplePos="0" relativeHeight="251658242" behindDoc="0" locked="0" layoutInCell="1" allowOverlap="1" wp14:anchorId="75561F52" wp14:editId="2F289970">
              <wp:simplePos x="0" y="0"/>
              <wp:positionH relativeFrom="page">
                <wp:posOffset>571500</wp:posOffset>
              </wp:positionH>
              <wp:positionV relativeFrom="page">
                <wp:posOffset>571500</wp:posOffset>
              </wp:positionV>
              <wp:extent cx="5409565" cy="8109585"/>
              <wp:effectExtent l="0" t="0" r="19685" b="24765"/>
              <wp:wrapNone/>
              <wp:docPr id="90" name="Genko:B5:20:20:P:0::"/>
              <wp:cNvGraphicFramePr/>
              <a:graphic xmlns:a="http://schemas.openxmlformats.org/drawingml/2006/main">
                <a:graphicData uri="http://schemas.microsoft.com/office/word/2010/wordprocessingGroup">
                  <wpg:wgp>
                    <wpg:cNvGrpSpPr/>
                    <wpg:grpSpPr>
                      <a:xfrm>
                        <a:off x="0" y="0"/>
                        <a:ext cx="5409565" cy="8109585"/>
                        <a:chOff x="0" y="0"/>
                        <a:chExt cx="5409565" cy="8109585"/>
                      </a:xfrm>
                    </wpg:grpSpPr>
                    <wps:wsp>
                      <wps:cNvPr id="5" name="正方形/長方形 5"/>
                      <wps:cNvSpPr/>
                      <wps:spPr>
                        <a:xfrm>
                          <a:off x="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26670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5410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正方形/長方形 9"/>
                      <wps:cNvSpPr/>
                      <wps:spPr>
                        <a:xfrm>
                          <a:off x="8077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10820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正方形/長方形 11"/>
                      <wps:cNvSpPr/>
                      <wps:spPr>
                        <a:xfrm>
                          <a:off x="134874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正方形/長方形 12"/>
                      <wps:cNvSpPr/>
                      <wps:spPr>
                        <a:xfrm>
                          <a:off x="16230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正方形/長方形 13"/>
                      <wps:cNvSpPr/>
                      <wps:spPr>
                        <a:xfrm>
                          <a:off x="18897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正方形/長方形 55"/>
                      <wps:cNvSpPr/>
                      <wps:spPr>
                        <a:xfrm>
                          <a:off x="216408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243078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正方形/長方形 58"/>
                      <wps:cNvSpPr/>
                      <wps:spPr>
                        <a:xfrm>
                          <a:off x="270510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正方形/長方形 59"/>
                      <wps:cNvSpPr/>
                      <wps:spPr>
                        <a:xfrm>
                          <a:off x="297180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正方形/長方形 60"/>
                      <wps:cNvSpPr/>
                      <wps:spPr>
                        <a:xfrm>
                          <a:off x="32461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正方形/長方形 61"/>
                      <wps:cNvSpPr/>
                      <wps:spPr>
                        <a:xfrm>
                          <a:off x="351282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正方形/長方形 62"/>
                      <wps:cNvSpPr/>
                      <wps:spPr>
                        <a:xfrm>
                          <a:off x="37871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正方形/長方形 63"/>
                      <wps:cNvSpPr/>
                      <wps:spPr>
                        <a:xfrm>
                          <a:off x="405384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正方形/長方形 64"/>
                      <wps:cNvSpPr/>
                      <wps:spPr>
                        <a:xfrm>
                          <a:off x="43281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正方形/長方形 65"/>
                      <wps:cNvSpPr/>
                      <wps:spPr>
                        <a:xfrm>
                          <a:off x="459486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正方形/長方形 66"/>
                      <wps:cNvSpPr/>
                      <wps:spPr>
                        <a:xfrm>
                          <a:off x="4869180" y="0"/>
                          <a:ext cx="270479"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5135880" y="0"/>
                          <a:ext cx="270478" cy="8109585"/>
                        </a:xfrm>
                        <a:prstGeom prst="rect">
                          <a:avLst/>
                        </a:prstGeom>
                        <a:solidFill>
                          <a:srgbClr val="FFFFFF">
                            <a:alpha val="0"/>
                          </a:srgbClr>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0" y="0"/>
                          <a:ext cx="5409565" cy="67500"/>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0" y="3352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正方形/長方形 70"/>
                      <wps:cNvSpPr/>
                      <wps:spPr>
                        <a:xfrm>
                          <a:off x="0" y="7467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正方形/長方形 71"/>
                      <wps:cNvSpPr/>
                      <wps:spPr>
                        <a:xfrm>
                          <a:off x="0" y="11506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正方形/長方形 72"/>
                      <wps:cNvSpPr/>
                      <wps:spPr>
                        <a:xfrm>
                          <a:off x="0" y="15544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正方形/長方形 73"/>
                      <wps:cNvSpPr/>
                      <wps:spPr>
                        <a:xfrm>
                          <a:off x="0" y="19583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正方形/長方形 74"/>
                      <wps:cNvSpPr/>
                      <wps:spPr>
                        <a:xfrm>
                          <a:off x="0" y="23622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正方形/長方形 75"/>
                      <wps:cNvSpPr/>
                      <wps:spPr>
                        <a:xfrm>
                          <a:off x="0" y="27736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正方形/長方形 76"/>
                      <wps:cNvSpPr/>
                      <wps:spPr>
                        <a:xfrm>
                          <a:off x="0" y="31775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0" y="35814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0" y="39852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正方形/長方形 79"/>
                      <wps:cNvSpPr/>
                      <wps:spPr>
                        <a:xfrm>
                          <a:off x="0" y="43891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0" y="480060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正方形/長方形 81"/>
                      <wps:cNvSpPr/>
                      <wps:spPr>
                        <a:xfrm>
                          <a:off x="0" y="52044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正方形/長方形 82"/>
                      <wps:cNvSpPr/>
                      <wps:spPr>
                        <a:xfrm>
                          <a:off x="0" y="56083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正方形/長方形 83"/>
                      <wps:cNvSpPr/>
                      <wps:spPr>
                        <a:xfrm>
                          <a:off x="0" y="60121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正方形/長方形 84"/>
                      <wps:cNvSpPr/>
                      <wps:spPr>
                        <a:xfrm>
                          <a:off x="0" y="642366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正方形/長方形 85"/>
                      <wps:cNvSpPr/>
                      <wps:spPr>
                        <a:xfrm>
                          <a:off x="0" y="682752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正方形/長方形 86"/>
                      <wps:cNvSpPr/>
                      <wps:spPr>
                        <a:xfrm>
                          <a:off x="0" y="723138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正方形/長方形 87"/>
                      <wps:cNvSpPr/>
                      <wps:spPr>
                        <a:xfrm>
                          <a:off x="0" y="7635240"/>
                          <a:ext cx="5409565" cy="135001"/>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正方形/長方形 88"/>
                      <wps:cNvSpPr/>
                      <wps:spPr>
                        <a:xfrm>
                          <a:off x="0" y="8039100"/>
                          <a:ext cx="5409565" cy="67500"/>
                        </a:xfrm>
                        <a:prstGeom prst="rect">
                          <a:avLst/>
                        </a:prstGeom>
                        <a:solidFill>
                          <a:srgbClr val="FFFFFF"/>
                        </a:solidFill>
                        <a:ln w="6350">
                          <a:solidFill>
                            <a:srgbClr val="32CD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正方形/長方形 89"/>
                      <wps:cNvSpPr/>
                      <wps:spPr>
                        <a:xfrm>
                          <a:off x="0" y="0"/>
                          <a:ext cx="5409565" cy="8109585"/>
                        </a:xfrm>
                        <a:prstGeom prst="rect">
                          <a:avLst/>
                        </a:prstGeom>
                        <a:solidFill>
                          <a:srgbClr val="FFFFFF">
                            <a:alpha val="0"/>
                          </a:srgbClr>
                        </a:solidFill>
                        <a:ln w="12700" cmpd="sng">
                          <a:solidFill>
                            <a:srgbClr val="32CD32"/>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5C578B8" id="Genko:B5:20:20:P:0::" o:spid="_x0000_s1026" style="position:absolute;left:0;text-align:left;margin-left:45pt;margin-top:45pt;width:425.95pt;height:638.55pt;z-index:251805696;mso-position-horizontal-relative:page;mso-position-vertical-relative:page" coordsize="54095,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">
              <v:rect id="正方形/長方形 5" o:spid="_x0000_s1027" style="position:absolute;width:2704;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" strokecolor="#32cd32" strokeweight=".5pt">
                <v:fill opacity="0"/>
              </v:rect>
              <v:rect id="正方形/長方形 7" o:spid="_x0000_s1028" style="position:absolute;left:2667;width:2704;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" strokecolor="#32cd32" strokeweight=".5pt">
                <v:fill opacity="0"/>
              </v:rect>
              <v:rect id="正方形/長方形 8" o:spid="_x0000_s1029" style="position:absolute;left:5410;width:2704;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" strokecolor="#32cd32" strokeweight=".5pt">
                <v:fill opacity="0"/>
              </v:rect>
              <v:rect id="正方形/長方形 9" o:spid="_x0000_s1030" style="position:absolute;left:8077;width:2704;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" strokecolor="#32cd32" strokeweight=".5pt">
                <v:fill opacity="0"/>
              </v:rect>
              <v:rect id="正方形/長方形 10" o:spid="_x0000_s1031" style="position:absolute;left:10820;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" strokecolor="#32cd32" strokeweight=".5pt">
                <v:fill opacity="0"/>
              </v:rect>
              <v:rect id="正方形/長方形 11" o:spid="_x0000_s1032" style="position:absolute;left:13487;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" strokecolor="#32cd32" strokeweight=".5pt">
                <v:fill opacity="0"/>
              </v:rect>
              <v:rect id="正方形/長方形 12" o:spid="_x0000_s1033" style="position:absolute;left:16230;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" strokecolor="#32cd32" strokeweight=".5pt">
                <v:fill opacity="0"/>
              </v:rect>
              <v:rect id="正方形/長方形 13" o:spid="_x0000_s1034" style="position:absolute;left:18897;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" strokecolor="#32cd32" strokeweight=".5pt">
                <v:fill opacity="0"/>
              </v:rect>
              <v:rect id="正方形/長方形 55" o:spid="_x0000_s1035" style="position:absolute;left:21640;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" strokecolor="#32cd32" strokeweight=".5pt">
                <v:fill opacity="0"/>
              </v:rect>
              <v:rect id="正方形/長方形 56" o:spid="_x0000_s1036" style="position:absolute;left:24307;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" strokecolor="#32cd32" strokeweight=".5pt">
                <v:fill opacity="0"/>
              </v:rect>
              <v:rect id="正方形/長方形 58" o:spid="_x0000_s1037" style="position:absolute;left:27051;width:2704;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" strokecolor="#32cd32" strokeweight=".5pt">
                <v:fill opacity="0"/>
              </v:rect>
              <v:rect id="正方形/長方形 59" o:spid="_x0000_s1038" style="position:absolute;left:29718;width:2704;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" strokecolor="#32cd32" strokeweight=".5pt">
                <v:fill opacity="0"/>
              </v:rect>
              <v:rect id="正方形/長方形 60" o:spid="_x0000_s1039" style="position:absolute;left:32461;width:2704;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" strokecolor="#32cd32" strokeweight=".5pt">
                <v:fill opacity="0"/>
              </v:rect>
              <v:rect id="正方形/長方形 61" o:spid="_x0000_s1040" style="position:absolute;left:35128;width:2704;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" strokecolor="#32cd32" strokeweight=".5pt">
                <v:fill opacity="0"/>
              </v:rect>
              <v:rect id="正方形/長方形 62" o:spid="_x0000_s1041" style="position:absolute;left:37871;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" strokecolor="#32cd32" strokeweight=".5pt">
                <v:fill opacity="0"/>
              </v:rect>
              <v:rect id="正方形/長方形 63" o:spid="_x0000_s1042" style="position:absolute;left:40538;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" strokecolor="#32cd32" strokeweight=".5pt">
                <v:fill opacity="0"/>
              </v:rect>
              <v:rect id="正方形/長方形 64" o:spid="_x0000_s1043" style="position:absolute;left:43281;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" strokecolor="#32cd32" strokeweight=".5pt">
                <v:fill opacity="0"/>
              </v:rect>
              <v:rect id="正方形/長方形 65" o:spid="_x0000_s1044" style="position:absolute;left:45948;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" strokecolor="#32cd32" strokeweight=".5pt">
                <v:fill opacity="0"/>
              </v:rect>
              <v:rect id="正方形/長方形 66" o:spid="_x0000_s1045" style="position:absolute;left:48691;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" strokecolor="#32cd32" strokeweight=".5pt">
                <v:fill opacity="0"/>
              </v:rect>
              <v:rect id="正方形/長方形 67" o:spid="_x0000_s1046" style="position:absolute;left:51358;width:270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" strokecolor="#32cd32" strokeweight=".5pt">
                <v:fill opacity="0"/>
              </v:rect>
              <v:rect id="正方形/長方形 68" o:spid="_x0000_s1047" style="position:absolute;width:5409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" strokecolor="#32cd32" strokeweight=".5pt"/>
              <v:rect id="正方形/長方形 69" o:spid="_x0000_s1048" style="position:absolute;top:3352;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" strokecolor="#32cd32" strokeweight=".5pt"/>
              <v:rect id="正方形/長方形 70" o:spid="_x0000_s1049" style="position:absolute;top:7467;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" strokecolor="#32cd32" strokeweight=".5pt"/>
              <v:rect id="正方形/長方形 71" o:spid="_x0000_s1050" style="position:absolute;top:11506;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" strokecolor="#32cd32" strokeweight=".5pt"/>
              <v:rect id="正方形/長方形 72" o:spid="_x0000_s1051" style="position:absolute;top:15544;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" strokecolor="#32cd32" strokeweight=".5pt"/>
              <v:rect id="正方形/長方形 73" o:spid="_x0000_s1052" style="position:absolute;top:19583;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" strokecolor="#32cd32" strokeweight=".5pt"/>
              <v:rect id="正方形/長方形 74" o:spid="_x0000_s1053" style="position:absolute;top:23622;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" strokecolor="#32cd32" strokeweight=".5pt"/>
              <v:rect id="正方形/長方形 75" o:spid="_x0000_s1054" style="position:absolute;top:27736;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" strokecolor="#32cd32" strokeweight=".5pt"/>
              <v:rect id="正方形/長方形 76" o:spid="_x0000_s1055" style="position:absolute;top:31775;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" strokecolor="#32cd32" strokeweight=".5pt"/>
              <v:rect id="正方形/長方形 77" o:spid="_x0000_s1056" style="position:absolute;top:35814;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" strokecolor="#32cd32" strokeweight=".5pt"/>
              <v:rect id="正方形/長方形 78" o:spid="_x0000_s1057" style="position:absolute;top:39852;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" strokecolor="#32cd32" strokeweight=".5pt"/>
              <v:rect id="正方形/長方形 79" o:spid="_x0000_s1058" style="position:absolute;top:43891;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" strokecolor="#32cd32" strokeweight=".5pt"/>
              <v:rect id="正方形/長方形 80" o:spid="_x0000_s1059" style="position:absolute;top:48006;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" strokecolor="#32cd32" strokeweight=".5pt"/>
              <v:rect id="正方形/長方形 81" o:spid="_x0000_s1060" style="position:absolute;top:52044;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" strokecolor="#32cd32" strokeweight=".5pt"/>
              <v:rect id="正方形/長方形 82" o:spid="_x0000_s1061" style="position:absolute;top:56083;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" strokecolor="#32cd32" strokeweight=".5pt"/>
              <v:rect id="正方形/長方形 83" o:spid="_x0000_s1062" style="position:absolute;top:60121;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" strokecolor="#32cd32" strokeweight=".5pt"/>
              <v:rect id="正方形/長方形 84" o:spid="_x0000_s1063" style="position:absolute;top:64236;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" strokecolor="#32cd32" strokeweight=".5pt"/>
              <v:rect id="正方形/長方形 85" o:spid="_x0000_s1064" style="position:absolute;top:68275;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" strokecolor="#32cd32" strokeweight=".5pt"/>
              <v:rect id="正方形/長方形 86" o:spid="_x0000_s1065" style="position:absolute;top:72313;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" strokecolor="#32cd32" strokeweight=".5pt"/>
              <v:rect id="正方形/長方形 87" o:spid="_x0000_s1066" style="position:absolute;top:76352;width:54095;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" strokecolor="#32cd32" strokeweight=".5pt"/>
              <v:rect id="正方形/長方形 88" o:spid="_x0000_s1067" style="position:absolute;top:80391;width:54095;height:6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" strokecolor="#32cd32" strokeweight=".5pt"/>
              <v:rect id="正方形/長方形 89" o:spid="_x0000_s1068" style="position:absolute;width:54095;height:81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" strokecolor="#32cd32" strokeweight="1pt">
                <v:fill opacity="0"/>
              </v:rect>
              <w10:wrap anchorx="page" anchory="page"/>
            </v:group>
          </w:pict>
        </mc:Fallback>
      </mc:AlternateContent>
    </w:r>
  </w:p>
  <w:p w14:paraId="00DC210F" w14:textId="77777777" w:rsidR="00E30E1B" w:rsidDel="00771929" w:rsidRDefault="00E30E1B" w:rsidP="007C197C">
    <w:pPr>
      <w:pStyle w:val="a3"/>
      <w:rPr>
        <w:del w:id="2" w:author="走出 慧太" w:date="2022-06-08T21:10:00Z"/>
      </w:rPr>
    </w:pPr>
  </w:p>
  <w:p w14:paraId="4B2C79FC" w14:textId="3BA6606A" w:rsidR="00277932" w:rsidRDefault="00277932" w:rsidP="007C197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pt;height:12pt" o:bullet="t">
        <v:imagedata r:id="rId1" o:title="mso2CF9"/>
      </v:shape>
    </w:pict>
  </w:numPicBullet>
  <w:abstractNum w:abstractNumId="0" w15:restartNumberingAfterBreak="0">
    <w:nsid w:val="04530721"/>
    <w:multiLevelType w:val="hybridMultilevel"/>
    <w:tmpl w:val="60E8119C"/>
    <w:lvl w:ilvl="0" w:tplc="04090007">
      <w:start w:val="1"/>
      <w:numFmt w:val="bullet"/>
      <w:lvlText w:val=""/>
      <w:lvlPicBulletId w:val="0"/>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C01158F"/>
    <w:multiLevelType w:val="hybridMultilevel"/>
    <w:tmpl w:val="B1E40000"/>
    <w:lvl w:ilvl="0" w:tplc="7E84261A">
      <w:start w:val="1"/>
      <w:numFmt w:val="decimalEnclosedCircle"/>
      <w:lvlText w:val="「%1"/>
      <w:lvlJc w:val="left"/>
      <w:pPr>
        <w:ind w:left="420" w:hanging="420"/>
      </w:pPr>
      <w:rPr>
        <w:rFonts w:asciiTheme="minorEastAsia" w:eastAsiaTheme="minorEastAsia" w:hAnsiTheme="minorEastAsia" w:cstheme="minorBidi"/>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DA5C7A"/>
    <w:multiLevelType w:val="hybridMultilevel"/>
    <w:tmpl w:val="6FFED446"/>
    <w:lvl w:ilvl="0" w:tplc="08641E28">
      <w:start w:val="1"/>
      <w:numFmt w:val="decimalEnclosedCircle"/>
      <w:lvlText w:val="「%1"/>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75928CB"/>
    <w:multiLevelType w:val="hybridMultilevel"/>
    <w:tmpl w:val="FD02FBB6"/>
    <w:lvl w:ilvl="0" w:tplc="1390C0CC">
      <w:start w:val="1"/>
      <w:numFmt w:val="decimalEnclosedCircle"/>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BE2054B"/>
    <w:multiLevelType w:val="hybridMultilevel"/>
    <w:tmpl w:val="85241B9A"/>
    <w:lvl w:ilvl="0" w:tplc="11309BA4">
      <w:start w:val="1"/>
      <w:numFmt w:val="decimalEnclosedCircle"/>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4315593"/>
    <w:multiLevelType w:val="hybridMultilevel"/>
    <w:tmpl w:val="1F1A820C"/>
    <w:lvl w:ilvl="0" w:tplc="18FAAB2A">
      <w:start w:val="1"/>
      <w:numFmt w:val="decimalEnclosedCircle"/>
      <w:lvlText w:val="「%1"/>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44721F49"/>
    <w:multiLevelType w:val="hybridMultilevel"/>
    <w:tmpl w:val="3738C21A"/>
    <w:lvl w:ilvl="0" w:tplc="BAAABAE4">
      <w:start w:val="1"/>
      <w:numFmt w:val="japaneseCounting"/>
      <w:lvlText w:val="第%1章"/>
      <w:lvlJc w:val="left"/>
      <w:pPr>
        <w:ind w:left="1704" w:hanging="170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4C47130F"/>
    <w:multiLevelType w:val="hybridMultilevel"/>
    <w:tmpl w:val="6638D022"/>
    <w:lvl w:ilvl="0" w:tplc="0722E838">
      <w:start w:val="1"/>
      <w:numFmt w:val="decimalEnclosedCircle"/>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5CBB40F7"/>
    <w:multiLevelType w:val="hybridMultilevel"/>
    <w:tmpl w:val="6AA47470"/>
    <w:lvl w:ilvl="0" w:tplc="DF06885A">
      <w:start w:val="1"/>
      <w:numFmt w:val="japaneseCounting"/>
      <w:lvlText w:val="第%1章"/>
      <w:lvlJc w:val="left"/>
      <w:pPr>
        <w:ind w:left="1704" w:hanging="1704"/>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81D5DEB"/>
    <w:multiLevelType w:val="hybridMultilevel"/>
    <w:tmpl w:val="F3D0082E"/>
    <w:lvl w:ilvl="0" w:tplc="A7B44A26">
      <w:start w:val="1"/>
      <w:numFmt w:val="decimalEnclosedCircle"/>
      <w:lvlText w:val="「%1"/>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6B0B4D4B"/>
    <w:multiLevelType w:val="hybridMultilevel"/>
    <w:tmpl w:val="8B06FCC4"/>
    <w:lvl w:ilvl="0" w:tplc="AD7258D6">
      <w:start w:val="1"/>
      <w:numFmt w:val="decimalEnclosedCircle"/>
      <w:lvlText w:val="「%1"/>
      <w:lvlJc w:val="left"/>
      <w:pPr>
        <w:ind w:left="852" w:hanging="85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47F6CF0"/>
    <w:multiLevelType w:val="hybridMultilevel"/>
    <w:tmpl w:val="03F4FBCE"/>
    <w:lvl w:ilvl="0" w:tplc="04090009">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16cid:durableId="1479150534">
    <w:abstractNumId w:val="6"/>
  </w:num>
  <w:num w:numId="2" w16cid:durableId="780880726">
    <w:abstractNumId w:val="8"/>
  </w:num>
  <w:num w:numId="3" w16cid:durableId="1250769660">
    <w:abstractNumId w:val="4"/>
  </w:num>
  <w:num w:numId="4" w16cid:durableId="1155612950">
    <w:abstractNumId w:val="1"/>
  </w:num>
  <w:num w:numId="5" w16cid:durableId="1814639198">
    <w:abstractNumId w:val="3"/>
  </w:num>
  <w:num w:numId="6" w16cid:durableId="464354165">
    <w:abstractNumId w:val="7"/>
  </w:num>
  <w:num w:numId="7" w16cid:durableId="1251353244">
    <w:abstractNumId w:val="2"/>
  </w:num>
  <w:num w:numId="8" w16cid:durableId="1911651538">
    <w:abstractNumId w:val="9"/>
  </w:num>
  <w:num w:numId="9" w16cid:durableId="1782186462">
    <w:abstractNumId w:val="10"/>
  </w:num>
  <w:num w:numId="10" w16cid:durableId="819618122">
    <w:abstractNumId w:val="5"/>
  </w:num>
  <w:num w:numId="11" w16cid:durableId="70200449">
    <w:abstractNumId w:val="0"/>
  </w:num>
  <w:num w:numId="12" w16cid:durableId="2088182675">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走出 慧太">
    <w15:presenceInfo w15:providerId="None" w15:userId="走出 慧太"/>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activeWritingStyle w:appName="MSWord" w:lang="ja-JP" w:vendorID="64" w:dllVersion="0" w:nlCheck="1" w:checkStyle="1"/>
  <w:activeWritingStyle w:appName="MSWord" w:lang="en-US" w:vendorID="64" w:dllVersion="0" w:nlCheck="1" w:checkStyle="0"/>
  <w:proofState w:spelling="clean" w:grammar="dirty"/>
  <w:documentProtection w:edit="readOnly" w:enforcement="0"/>
  <w:defaultTabStop w:val="839"/>
  <w:drawingGridHorizontalSpacing w:val="213"/>
  <w:drawingGridVerticalSpacing w:val="319"/>
  <w:displayHorizontalDrawingGridEvery w:val="0"/>
  <w:displayVerticalDrawingGridEvery w:val="2"/>
  <w:characterSpacingControl w:val="compressPunctuation"/>
  <w:hdrShapeDefaults>
    <o:shapedefaults v:ext="edit" spidmax="716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6E0"/>
    <w:rsid w:val="00003772"/>
    <w:rsid w:val="000047FB"/>
    <w:rsid w:val="00011D77"/>
    <w:rsid w:val="000131BD"/>
    <w:rsid w:val="00014FDC"/>
    <w:rsid w:val="00021D1C"/>
    <w:rsid w:val="000233F2"/>
    <w:rsid w:val="00023551"/>
    <w:rsid w:val="00030BB6"/>
    <w:rsid w:val="00031301"/>
    <w:rsid w:val="00031448"/>
    <w:rsid w:val="000371AA"/>
    <w:rsid w:val="00037A7D"/>
    <w:rsid w:val="00043101"/>
    <w:rsid w:val="0004360C"/>
    <w:rsid w:val="00057153"/>
    <w:rsid w:val="00070035"/>
    <w:rsid w:val="00070058"/>
    <w:rsid w:val="0007097A"/>
    <w:rsid w:val="00073F1D"/>
    <w:rsid w:val="00082B9E"/>
    <w:rsid w:val="000831D5"/>
    <w:rsid w:val="000900EE"/>
    <w:rsid w:val="00095CF1"/>
    <w:rsid w:val="00096CA5"/>
    <w:rsid w:val="000A5694"/>
    <w:rsid w:val="000B5167"/>
    <w:rsid w:val="000C0C7E"/>
    <w:rsid w:val="000C18D0"/>
    <w:rsid w:val="000C51B7"/>
    <w:rsid w:val="000E4B92"/>
    <w:rsid w:val="000F3197"/>
    <w:rsid w:val="000F4236"/>
    <w:rsid w:val="00101103"/>
    <w:rsid w:val="00103198"/>
    <w:rsid w:val="00105C88"/>
    <w:rsid w:val="00106B7A"/>
    <w:rsid w:val="00121180"/>
    <w:rsid w:val="001322B1"/>
    <w:rsid w:val="0014164B"/>
    <w:rsid w:val="0014305C"/>
    <w:rsid w:val="001500E3"/>
    <w:rsid w:val="00155BB0"/>
    <w:rsid w:val="00156598"/>
    <w:rsid w:val="00157B0C"/>
    <w:rsid w:val="00160909"/>
    <w:rsid w:val="001721AE"/>
    <w:rsid w:val="00172552"/>
    <w:rsid w:val="00175852"/>
    <w:rsid w:val="00180D5B"/>
    <w:rsid w:val="00183B17"/>
    <w:rsid w:val="00185F29"/>
    <w:rsid w:val="001A1E3B"/>
    <w:rsid w:val="001A69F8"/>
    <w:rsid w:val="001C096D"/>
    <w:rsid w:val="001C108D"/>
    <w:rsid w:val="001C5A28"/>
    <w:rsid w:val="001D0D24"/>
    <w:rsid w:val="001D126F"/>
    <w:rsid w:val="001D3FA9"/>
    <w:rsid w:val="001D7397"/>
    <w:rsid w:val="001E0BEC"/>
    <w:rsid w:val="001E1613"/>
    <w:rsid w:val="001E5ECF"/>
    <w:rsid w:val="001E6978"/>
    <w:rsid w:val="001F7740"/>
    <w:rsid w:val="001F78E3"/>
    <w:rsid w:val="00201EB7"/>
    <w:rsid w:val="00206018"/>
    <w:rsid w:val="0021133A"/>
    <w:rsid w:val="0021402D"/>
    <w:rsid w:val="0021758C"/>
    <w:rsid w:val="00233BFE"/>
    <w:rsid w:val="00235352"/>
    <w:rsid w:val="00235ECE"/>
    <w:rsid w:val="002368D2"/>
    <w:rsid w:val="00236AF1"/>
    <w:rsid w:val="0024129D"/>
    <w:rsid w:val="00242D46"/>
    <w:rsid w:val="00246C47"/>
    <w:rsid w:val="00255BA0"/>
    <w:rsid w:val="00262BFF"/>
    <w:rsid w:val="0027078D"/>
    <w:rsid w:val="00273291"/>
    <w:rsid w:val="00273DD7"/>
    <w:rsid w:val="00276466"/>
    <w:rsid w:val="00277932"/>
    <w:rsid w:val="0028409E"/>
    <w:rsid w:val="002A0280"/>
    <w:rsid w:val="002A2098"/>
    <w:rsid w:val="002A31CC"/>
    <w:rsid w:val="002A73A9"/>
    <w:rsid w:val="002B74EC"/>
    <w:rsid w:val="002C04B1"/>
    <w:rsid w:val="002D082A"/>
    <w:rsid w:val="002D2443"/>
    <w:rsid w:val="002D5806"/>
    <w:rsid w:val="002D7DC3"/>
    <w:rsid w:val="002E50D8"/>
    <w:rsid w:val="002E539F"/>
    <w:rsid w:val="002E7A0E"/>
    <w:rsid w:val="002F27FE"/>
    <w:rsid w:val="002F383E"/>
    <w:rsid w:val="002F406C"/>
    <w:rsid w:val="002F4B2C"/>
    <w:rsid w:val="00301431"/>
    <w:rsid w:val="0030223F"/>
    <w:rsid w:val="0030786A"/>
    <w:rsid w:val="00314704"/>
    <w:rsid w:val="00315FE3"/>
    <w:rsid w:val="00325593"/>
    <w:rsid w:val="003255B1"/>
    <w:rsid w:val="00333FD2"/>
    <w:rsid w:val="00334D79"/>
    <w:rsid w:val="00340A66"/>
    <w:rsid w:val="00340B45"/>
    <w:rsid w:val="0034260E"/>
    <w:rsid w:val="00353D88"/>
    <w:rsid w:val="0036248A"/>
    <w:rsid w:val="00365DB8"/>
    <w:rsid w:val="00367EDD"/>
    <w:rsid w:val="00367EFB"/>
    <w:rsid w:val="00381193"/>
    <w:rsid w:val="003838FF"/>
    <w:rsid w:val="00387CC9"/>
    <w:rsid w:val="00391F91"/>
    <w:rsid w:val="00392D0E"/>
    <w:rsid w:val="00393718"/>
    <w:rsid w:val="003B0974"/>
    <w:rsid w:val="003C29F8"/>
    <w:rsid w:val="003C57A2"/>
    <w:rsid w:val="003C5AD2"/>
    <w:rsid w:val="003D3A0F"/>
    <w:rsid w:val="003E006D"/>
    <w:rsid w:val="003E0E6B"/>
    <w:rsid w:val="003E4899"/>
    <w:rsid w:val="003E4C2A"/>
    <w:rsid w:val="00431515"/>
    <w:rsid w:val="004433D4"/>
    <w:rsid w:val="00446E1D"/>
    <w:rsid w:val="00447623"/>
    <w:rsid w:val="00451803"/>
    <w:rsid w:val="00451D0C"/>
    <w:rsid w:val="00452759"/>
    <w:rsid w:val="00453349"/>
    <w:rsid w:val="00463338"/>
    <w:rsid w:val="004637AB"/>
    <w:rsid w:val="00464057"/>
    <w:rsid w:val="00467C2A"/>
    <w:rsid w:val="00470342"/>
    <w:rsid w:val="00472A0A"/>
    <w:rsid w:val="00474250"/>
    <w:rsid w:val="0048121A"/>
    <w:rsid w:val="00482F7C"/>
    <w:rsid w:val="00494E46"/>
    <w:rsid w:val="004950F0"/>
    <w:rsid w:val="00495682"/>
    <w:rsid w:val="0049689E"/>
    <w:rsid w:val="004971D9"/>
    <w:rsid w:val="004A5087"/>
    <w:rsid w:val="004B259F"/>
    <w:rsid w:val="004B54A4"/>
    <w:rsid w:val="004B6902"/>
    <w:rsid w:val="004C0622"/>
    <w:rsid w:val="004C46E0"/>
    <w:rsid w:val="004C5670"/>
    <w:rsid w:val="004C71B7"/>
    <w:rsid w:val="004D073A"/>
    <w:rsid w:val="004D59DB"/>
    <w:rsid w:val="004D5D4F"/>
    <w:rsid w:val="004E3F40"/>
    <w:rsid w:val="004E43D9"/>
    <w:rsid w:val="004E5813"/>
    <w:rsid w:val="004E59F3"/>
    <w:rsid w:val="004E6BFD"/>
    <w:rsid w:val="0051238A"/>
    <w:rsid w:val="00516102"/>
    <w:rsid w:val="0051625D"/>
    <w:rsid w:val="00517273"/>
    <w:rsid w:val="00523EB1"/>
    <w:rsid w:val="005253AB"/>
    <w:rsid w:val="00531F8B"/>
    <w:rsid w:val="00533000"/>
    <w:rsid w:val="005350D3"/>
    <w:rsid w:val="00535BFB"/>
    <w:rsid w:val="00540D3B"/>
    <w:rsid w:val="0054532B"/>
    <w:rsid w:val="00553A6E"/>
    <w:rsid w:val="00556298"/>
    <w:rsid w:val="00560357"/>
    <w:rsid w:val="00561539"/>
    <w:rsid w:val="00563D25"/>
    <w:rsid w:val="00564169"/>
    <w:rsid w:val="005652FD"/>
    <w:rsid w:val="0057077D"/>
    <w:rsid w:val="00570987"/>
    <w:rsid w:val="00580FA0"/>
    <w:rsid w:val="005935F1"/>
    <w:rsid w:val="00595B97"/>
    <w:rsid w:val="00596F4E"/>
    <w:rsid w:val="005B23A4"/>
    <w:rsid w:val="005B491A"/>
    <w:rsid w:val="005C0772"/>
    <w:rsid w:val="005C496E"/>
    <w:rsid w:val="005C4DB5"/>
    <w:rsid w:val="005D49D9"/>
    <w:rsid w:val="005E59C4"/>
    <w:rsid w:val="005F11D6"/>
    <w:rsid w:val="005F692A"/>
    <w:rsid w:val="0060092E"/>
    <w:rsid w:val="00605361"/>
    <w:rsid w:val="00607158"/>
    <w:rsid w:val="006173AB"/>
    <w:rsid w:val="0061766A"/>
    <w:rsid w:val="00623F25"/>
    <w:rsid w:val="006257A9"/>
    <w:rsid w:val="00626619"/>
    <w:rsid w:val="00627931"/>
    <w:rsid w:val="00633A6A"/>
    <w:rsid w:val="00640C28"/>
    <w:rsid w:val="00642884"/>
    <w:rsid w:val="00642C01"/>
    <w:rsid w:val="00644396"/>
    <w:rsid w:val="006474B3"/>
    <w:rsid w:val="00650262"/>
    <w:rsid w:val="00650DD8"/>
    <w:rsid w:val="006512CD"/>
    <w:rsid w:val="006535A5"/>
    <w:rsid w:val="006542DC"/>
    <w:rsid w:val="00655D9E"/>
    <w:rsid w:val="006611D5"/>
    <w:rsid w:val="006677FA"/>
    <w:rsid w:val="00670B44"/>
    <w:rsid w:val="006725F1"/>
    <w:rsid w:val="00674C78"/>
    <w:rsid w:val="00677F3A"/>
    <w:rsid w:val="00686188"/>
    <w:rsid w:val="00690A47"/>
    <w:rsid w:val="00695E5D"/>
    <w:rsid w:val="00696F05"/>
    <w:rsid w:val="006B5116"/>
    <w:rsid w:val="006C0635"/>
    <w:rsid w:val="006C2D73"/>
    <w:rsid w:val="006C4DED"/>
    <w:rsid w:val="006D1F14"/>
    <w:rsid w:val="006D20EA"/>
    <w:rsid w:val="006D28B7"/>
    <w:rsid w:val="006D3D03"/>
    <w:rsid w:val="006D4E98"/>
    <w:rsid w:val="006D514E"/>
    <w:rsid w:val="006E618E"/>
    <w:rsid w:val="006E70C3"/>
    <w:rsid w:val="006E7846"/>
    <w:rsid w:val="006F2780"/>
    <w:rsid w:val="006F56B6"/>
    <w:rsid w:val="006F617B"/>
    <w:rsid w:val="006F7BE3"/>
    <w:rsid w:val="007011D7"/>
    <w:rsid w:val="00704883"/>
    <w:rsid w:val="00706DBB"/>
    <w:rsid w:val="00710FDA"/>
    <w:rsid w:val="007159C0"/>
    <w:rsid w:val="00720C3F"/>
    <w:rsid w:val="00723E68"/>
    <w:rsid w:val="00730234"/>
    <w:rsid w:val="0073571A"/>
    <w:rsid w:val="00752C74"/>
    <w:rsid w:val="00756101"/>
    <w:rsid w:val="00761CA7"/>
    <w:rsid w:val="00762EBB"/>
    <w:rsid w:val="0076517A"/>
    <w:rsid w:val="00767184"/>
    <w:rsid w:val="00771929"/>
    <w:rsid w:val="00773E1D"/>
    <w:rsid w:val="0077400A"/>
    <w:rsid w:val="007748C3"/>
    <w:rsid w:val="00776C79"/>
    <w:rsid w:val="007806CD"/>
    <w:rsid w:val="00785FA1"/>
    <w:rsid w:val="0078646F"/>
    <w:rsid w:val="007911C1"/>
    <w:rsid w:val="007970B6"/>
    <w:rsid w:val="007A06F2"/>
    <w:rsid w:val="007A1C60"/>
    <w:rsid w:val="007A33D8"/>
    <w:rsid w:val="007B09CE"/>
    <w:rsid w:val="007B287C"/>
    <w:rsid w:val="007B47C9"/>
    <w:rsid w:val="007C197C"/>
    <w:rsid w:val="007C43F8"/>
    <w:rsid w:val="007C5CAE"/>
    <w:rsid w:val="007D05E7"/>
    <w:rsid w:val="007E131D"/>
    <w:rsid w:val="007E4229"/>
    <w:rsid w:val="007E65D6"/>
    <w:rsid w:val="007F151D"/>
    <w:rsid w:val="007F171E"/>
    <w:rsid w:val="007F3E6C"/>
    <w:rsid w:val="007F59B5"/>
    <w:rsid w:val="00810DEF"/>
    <w:rsid w:val="00812AEE"/>
    <w:rsid w:val="0081638A"/>
    <w:rsid w:val="008221BF"/>
    <w:rsid w:val="0082333E"/>
    <w:rsid w:val="0082340D"/>
    <w:rsid w:val="00834E98"/>
    <w:rsid w:val="00835694"/>
    <w:rsid w:val="00840CBA"/>
    <w:rsid w:val="00843F26"/>
    <w:rsid w:val="0084421D"/>
    <w:rsid w:val="008457C8"/>
    <w:rsid w:val="00857538"/>
    <w:rsid w:val="00862D00"/>
    <w:rsid w:val="0086331D"/>
    <w:rsid w:val="008643A7"/>
    <w:rsid w:val="00867867"/>
    <w:rsid w:val="00871BB9"/>
    <w:rsid w:val="0088265C"/>
    <w:rsid w:val="00886549"/>
    <w:rsid w:val="008923B7"/>
    <w:rsid w:val="00895513"/>
    <w:rsid w:val="008A0AEE"/>
    <w:rsid w:val="008A10FB"/>
    <w:rsid w:val="008A512C"/>
    <w:rsid w:val="008B2BE1"/>
    <w:rsid w:val="008B4D38"/>
    <w:rsid w:val="008B69A8"/>
    <w:rsid w:val="008C3BBA"/>
    <w:rsid w:val="008C5A6F"/>
    <w:rsid w:val="008C6CB4"/>
    <w:rsid w:val="008C77E0"/>
    <w:rsid w:val="008D3325"/>
    <w:rsid w:val="008D5B3D"/>
    <w:rsid w:val="008F7B66"/>
    <w:rsid w:val="00905DBF"/>
    <w:rsid w:val="009067B3"/>
    <w:rsid w:val="009070D4"/>
    <w:rsid w:val="00907BB8"/>
    <w:rsid w:val="009131D0"/>
    <w:rsid w:val="009158DC"/>
    <w:rsid w:val="0092480A"/>
    <w:rsid w:val="00930105"/>
    <w:rsid w:val="009356C5"/>
    <w:rsid w:val="00936597"/>
    <w:rsid w:val="00944E21"/>
    <w:rsid w:val="00950CE0"/>
    <w:rsid w:val="00953C79"/>
    <w:rsid w:val="0096531B"/>
    <w:rsid w:val="00972296"/>
    <w:rsid w:val="009818E3"/>
    <w:rsid w:val="009851C5"/>
    <w:rsid w:val="009906A2"/>
    <w:rsid w:val="00990716"/>
    <w:rsid w:val="00994ADD"/>
    <w:rsid w:val="0099685E"/>
    <w:rsid w:val="009A0253"/>
    <w:rsid w:val="009A06CC"/>
    <w:rsid w:val="009A17DC"/>
    <w:rsid w:val="009A7F35"/>
    <w:rsid w:val="009B1DA1"/>
    <w:rsid w:val="009B3BD9"/>
    <w:rsid w:val="009B4DB8"/>
    <w:rsid w:val="009B66E2"/>
    <w:rsid w:val="009C09DC"/>
    <w:rsid w:val="009C1109"/>
    <w:rsid w:val="009C2A19"/>
    <w:rsid w:val="009D3E52"/>
    <w:rsid w:val="009D467C"/>
    <w:rsid w:val="009D627C"/>
    <w:rsid w:val="009E08F2"/>
    <w:rsid w:val="009E0DC8"/>
    <w:rsid w:val="009F0CC1"/>
    <w:rsid w:val="009F16E0"/>
    <w:rsid w:val="009F69B0"/>
    <w:rsid w:val="009F72B7"/>
    <w:rsid w:val="00A008BF"/>
    <w:rsid w:val="00A01E03"/>
    <w:rsid w:val="00A05045"/>
    <w:rsid w:val="00A11E8D"/>
    <w:rsid w:val="00A24B3C"/>
    <w:rsid w:val="00A33786"/>
    <w:rsid w:val="00A33ECD"/>
    <w:rsid w:val="00A3792A"/>
    <w:rsid w:val="00A5061F"/>
    <w:rsid w:val="00A540A6"/>
    <w:rsid w:val="00A55329"/>
    <w:rsid w:val="00A57602"/>
    <w:rsid w:val="00A633AA"/>
    <w:rsid w:val="00A65194"/>
    <w:rsid w:val="00A819FC"/>
    <w:rsid w:val="00A81D57"/>
    <w:rsid w:val="00A85E6F"/>
    <w:rsid w:val="00A92B1C"/>
    <w:rsid w:val="00A92BA5"/>
    <w:rsid w:val="00A93644"/>
    <w:rsid w:val="00AB0533"/>
    <w:rsid w:val="00AB14B7"/>
    <w:rsid w:val="00AB2579"/>
    <w:rsid w:val="00AB340C"/>
    <w:rsid w:val="00AB5E38"/>
    <w:rsid w:val="00AB696B"/>
    <w:rsid w:val="00AC3E2D"/>
    <w:rsid w:val="00AC4F26"/>
    <w:rsid w:val="00AC5A00"/>
    <w:rsid w:val="00AD07FA"/>
    <w:rsid w:val="00AD54E4"/>
    <w:rsid w:val="00AE40FC"/>
    <w:rsid w:val="00AE455D"/>
    <w:rsid w:val="00AF0790"/>
    <w:rsid w:val="00AF403A"/>
    <w:rsid w:val="00AF69A6"/>
    <w:rsid w:val="00B06C26"/>
    <w:rsid w:val="00B14428"/>
    <w:rsid w:val="00B17DB1"/>
    <w:rsid w:val="00B20225"/>
    <w:rsid w:val="00B2058D"/>
    <w:rsid w:val="00B24638"/>
    <w:rsid w:val="00B344A9"/>
    <w:rsid w:val="00B370D5"/>
    <w:rsid w:val="00B37953"/>
    <w:rsid w:val="00B40C9D"/>
    <w:rsid w:val="00B443F6"/>
    <w:rsid w:val="00B5355E"/>
    <w:rsid w:val="00B54425"/>
    <w:rsid w:val="00B55D9B"/>
    <w:rsid w:val="00B63FAE"/>
    <w:rsid w:val="00B6490C"/>
    <w:rsid w:val="00B665F8"/>
    <w:rsid w:val="00B70EB4"/>
    <w:rsid w:val="00B75A3E"/>
    <w:rsid w:val="00B764B4"/>
    <w:rsid w:val="00B81519"/>
    <w:rsid w:val="00B83809"/>
    <w:rsid w:val="00BA3943"/>
    <w:rsid w:val="00BB2DD6"/>
    <w:rsid w:val="00BC09F0"/>
    <w:rsid w:val="00BC2DB3"/>
    <w:rsid w:val="00BC2EE7"/>
    <w:rsid w:val="00BC37C5"/>
    <w:rsid w:val="00BC483A"/>
    <w:rsid w:val="00BC5AA8"/>
    <w:rsid w:val="00BC7947"/>
    <w:rsid w:val="00BD448B"/>
    <w:rsid w:val="00BD4DBB"/>
    <w:rsid w:val="00BE01A4"/>
    <w:rsid w:val="00BE5C1F"/>
    <w:rsid w:val="00BE6017"/>
    <w:rsid w:val="00BE73FE"/>
    <w:rsid w:val="00BF0396"/>
    <w:rsid w:val="00BF2531"/>
    <w:rsid w:val="00BF4F78"/>
    <w:rsid w:val="00BF7194"/>
    <w:rsid w:val="00C0267B"/>
    <w:rsid w:val="00C13608"/>
    <w:rsid w:val="00C2644C"/>
    <w:rsid w:val="00C307BB"/>
    <w:rsid w:val="00C3104B"/>
    <w:rsid w:val="00C31282"/>
    <w:rsid w:val="00C50FB3"/>
    <w:rsid w:val="00C54CCE"/>
    <w:rsid w:val="00C557DA"/>
    <w:rsid w:val="00C614C0"/>
    <w:rsid w:val="00C61DE8"/>
    <w:rsid w:val="00C632A8"/>
    <w:rsid w:val="00C70DFC"/>
    <w:rsid w:val="00C71328"/>
    <w:rsid w:val="00C73B94"/>
    <w:rsid w:val="00C81F42"/>
    <w:rsid w:val="00C8308B"/>
    <w:rsid w:val="00C91339"/>
    <w:rsid w:val="00C91F0A"/>
    <w:rsid w:val="00C94D31"/>
    <w:rsid w:val="00CA07FE"/>
    <w:rsid w:val="00CA4CBF"/>
    <w:rsid w:val="00CA6B04"/>
    <w:rsid w:val="00CB03C0"/>
    <w:rsid w:val="00CB3E40"/>
    <w:rsid w:val="00CC7B66"/>
    <w:rsid w:val="00CD6845"/>
    <w:rsid w:val="00CD70A7"/>
    <w:rsid w:val="00CE1902"/>
    <w:rsid w:val="00CE55C4"/>
    <w:rsid w:val="00CE57A0"/>
    <w:rsid w:val="00CE7E90"/>
    <w:rsid w:val="00CF1071"/>
    <w:rsid w:val="00CF28E2"/>
    <w:rsid w:val="00CF2BB9"/>
    <w:rsid w:val="00CF72BD"/>
    <w:rsid w:val="00D03B0E"/>
    <w:rsid w:val="00D146EE"/>
    <w:rsid w:val="00D2105D"/>
    <w:rsid w:val="00D22748"/>
    <w:rsid w:val="00D2679E"/>
    <w:rsid w:val="00D3157F"/>
    <w:rsid w:val="00D33988"/>
    <w:rsid w:val="00D42D77"/>
    <w:rsid w:val="00D44DE6"/>
    <w:rsid w:val="00D5226B"/>
    <w:rsid w:val="00D57387"/>
    <w:rsid w:val="00D61BFB"/>
    <w:rsid w:val="00D6566A"/>
    <w:rsid w:val="00D81218"/>
    <w:rsid w:val="00D81CA3"/>
    <w:rsid w:val="00D879C2"/>
    <w:rsid w:val="00D90688"/>
    <w:rsid w:val="00D90BDC"/>
    <w:rsid w:val="00D91183"/>
    <w:rsid w:val="00D9298C"/>
    <w:rsid w:val="00D92EB7"/>
    <w:rsid w:val="00D95472"/>
    <w:rsid w:val="00DA06D9"/>
    <w:rsid w:val="00DA785A"/>
    <w:rsid w:val="00DB6039"/>
    <w:rsid w:val="00DC2ED0"/>
    <w:rsid w:val="00DC7CB9"/>
    <w:rsid w:val="00DD1D79"/>
    <w:rsid w:val="00DD48CC"/>
    <w:rsid w:val="00DD55B5"/>
    <w:rsid w:val="00DD6896"/>
    <w:rsid w:val="00DE769D"/>
    <w:rsid w:val="00DE7E99"/>
    <w:rsid w:val="00DF01CF"/>
    <w:rsid w:val="00E018A4"/>
    <w:rsid w:val="00E01BC0"/>
    <w:rsid w:val="00E0650B"/>
    <w:rsid w:val="00E06810"/>
    <w:rsid w:val="00E076AC"/>
    <w:rsid w:val="00E12838"/>
    <w:rsid w:val="00E17C41"/>
    <w:rsid w:val="00E20307"/>
    <w:rsid w:val="00E30E1B"/>
    <w:rsid w:val="00E35066"/>
    <w:rsid w:val="00E35DC4"/>
    <w:rsid w:val="00E4483C"/>
    <w:rsid w:val="00E4496D"/>
    <w:rsid w:val="00E45C17"/>
    <w:rsid w:val="00E50C73"/>
    <w:rsid w:val="00E51532"/>
    <w:rsid w:val="00E527E1"/>
    <w:rsid w:val="00E534F5"/>
    <w:rsid w:val="00E5384D"/>
    <w:rsid w:val="00E542E4"/>
    <w:rsid w:val="00E63EAC"/>
    <w:rsid w:val="00E72292"/>
    <w:rsid w:val="00E779D3"/>
    <w:rsid w:val="00E80C28"/>
    <w:rsid w:val="00E8200D"/>
    <w:rsid w:val="00E91E6C"/>
    <w:rsid w:val="00E91E9F"/>
    <w:rsid w:val="00E9289B"/>
    <w:rsid w:val="00E96268"/>
    <w:rsid w:val="00EA30C1"/>
    <w:rsid w:val="00EB4650"/>
    <w:rsid w:val="00EB5FD2"/>
    <w:rsid w:val="00EC2773"/>
    <w:rsid w:val="00EC36C9"/>
    <w:rsid w:val="00EC6A7F"/>
    <w:rsid w:val="00EC7C21"/>
    <w:rsid w:val="00EC7D89"/>
    <w:rsid w:val="00ED4380"/>
    <w:rsid w:val="00ED6E09"/>
    <w:rsid w:val="00ED71D1"/>
    <w:rsid w:val="00EE1DFB"/>
    <w:rsid w:val="00EE3BA1"/>
    <w:rsid w:val="00EE4334"/>
    <w:rsid w:val="00EF1C46"/>
    <w:rsid w:val="00EF1E17"/>
    <w:rsid w:val="00EF3088"/>
    <w:rsid w:val="00F027D4"/>
    <w:rsid w:val="00F110BB"/>
    <w:rsid w:val="00F2071D"/>
    <w:rsid w:val="00F265AF"/>
    <w:rsid w:val="00F27769"/>
    <w:rsid w:val="00F31E70"/>
    <w:rsid w:val="00F3685D"/>
    <w:rsid w:val="00F3722F"/>
    <w:rsid w:val="00F37752"/>
    <w:rsid w:val="00F429F1"/>
    <w:rsid w:val="00F55995"/>
    <w:rsid w:val="00F570A6"/>
    <w:rsid w:val="00F67809"/>
    <w:rsid w:val="00F81CEE"/>
    <w:rsid w:val="00F829AF"/>
    <w:rsid w:val="00F83EB2"/>
    <w:rsid w:val="00F852DA"/>
    <w:rsid w:val="00F856FF"/>
    <w:rsid w:val="00F860A3"/>
    <w:rsid w:val="00F92D20"/>
    <w:rsid w:val="00FA09D7"/>
    <w:rsid w:val="00FA146C"/>
    <w:rsid w:val="00FA1EC7"/>
    <w:rsid w:val="00FA745C"/>
    <w:rsid w:val="00FB3ADD"/>
    <w:rsid w:val="00FB702F"/>
    <w:rsid w:val="00FB790F"/>
    <w:rsid w:val="00FC037F"/>
    <w:rsid w:val="00FC6A0E"/>
    <w:rsid w:val="00FD2100"/>
    <w:rsid w:val="00FD2AF4"/>
    <w:rsid w:val="00FE0003"/>
    <w:rsid w:val="00FE582D"/>
    <w:rsid w:val="00FE67A5"/>
    <w:rsid w:val="00FF223A"/>
    <w:rsid w:val="00FF3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69">
      <v:textbox inset="5.85pt,.7pt,5.85pt,.7pt"/>
    </o:shapedefaults>
    <o:shapelayout v:ext="edit">
      <o:idmap v:ext="edit" data="2"/>
    </o:shapelayout>
  </w:shapeDefaults>
  <w:decimalSymbol w:val="."/>
  <w:listSeparator w:val=","/>
  <w14:docId w14:val="75DE08E0"/>
  <w15:chartTrackingRefBased/>
  <w15:docId w15:val="{A435C5EE-F893-43E8-941D-21822FB76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1E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7932"/>
    <w:pPr>
      <w:tabs>
        <w:tab w:val="center" w:pos="4252"/>
        <w:tab w:val="right" w:pos="8504"/>
      </w:tabs>
      <w:snapToGrid w:val="0"/>
    </w:pPr>
  </w:style>
  <w:style w:type="character" w:customStyle="1" w:styleId="a4">
    <w:name w:val="ヘッダー (文字)"/>
    <w:basedOn w:val="a0"/>
    <w:link w:val="a3"/>
    <w:uiPriority w:val="99"/>
    <w:rsid w:val="00277932"/>
  </w:style>
  <w:style w:type="paragraph" w:styleId="a5">
    <w:name w:val="footer"/>
    <w:basedOn w:val="a"/>
    <w:link w:val="a6"/>
    <w:uiPriority w:val="99"/>
    <w:unhideWhenUsed/>
    <w:rsid w:val="00277932"/>
    <w:pPr>
      <w:tabs>
        <w:tab w:val="center" w:pos="4252"/>
        <w:tab w:val="right" w:pos="8504"/>
      </w:tabs>
      <w:snapToGrid w:val="0"/>
    </w:pPr>
  </w:style>
  <w:style w:type="character" w:customStyle="1" w:styleId="a6">
    <w:name w:val="フッター (文字)"/>
    <w:basedOn w:val="a0"/>
    <w:link w:val="a5"/>
    <w:uiPriority w:val="99"/>
    <w:rsid w:val="00277932"/>
  </w:style>
  <w:style w:type="paragraph" w:styleId="a7">
    <w:name w:val="List Paragraph"/>
    <w:basedOn w:val="a"/>
    <w:uiPriority w:val="34"/>
    <w:qFormat/>
    <w:rsid w:val="006F2780"/>
    <w:pPr>
      <w:ind w:leftChars="400" w:left="840"/>
    </w:pPr>
  </w:style>
  <w:style w:type="paragraph" w:styleId="a8">
    <w:name w:val="Revision"/>
    <w:hidden/>
    <w:uiPriority w:val="99"/>
    <w:semiHidden/>
    <w:rsid w:val="00101103"/>
  </w:style>
  <w:style w:type="character" w:styleId="a9">
    <w:name w:val="Placeholder Text"/>
    <w:basedOn w:val="a0"/>
    <w:uiPriority w:val="99"/>
    <w:semiHidden/>
    <w:rsid w:val="00771929"/>
    <w:rPr>
      <w:color w:val="808080"/>
    </w:rPr>
  </w:style>
  <w:style w:type="character" w:styleId="aa">
    <w:name w:val="Hyperlink"/>
    <w:basedOn w:val="a0"/>
    <w:uiPriority w:val="99"/>
    <w:unhideWhenUsed/>
    <w:rsid w:val="00F860A3"/>
    <w:rPr>
      <w:color w:val="0000FF"/>
      <w:u w:val="single"/>
    </w:rPr>
  </w:style>
  <w:style w:type="paragraph" w:styleId="ab">
    <w:name w:val="footnote text"/>
    <w:basedOn w:val="a"/>
    <w:link w:val="ac"/>
    <w:uiPriority w:val="99"/>
    <w:semiHidden/>
    <w:unhideWhenUsed/>
    <w:rsid w:val="00835694"/>
    <w:pPr>
      <w:snapToGrid w:val="0"/>
      <w:jc w:val="left"/>
    </w:pPr>
  </w:style>
  <w:style w:type="character" w:customStyle="1" w:styleId="ac">
    <w:name w:val="脚注文字列 (文字)"/>
    <w:basedOn w:val="a0"/>
    <w:link w:val="ab"/>
    <w:uiPriority w:val="99"/>
    <w:semiHidden/>
    <w:rsid w:val="00835694"/>
  </w:style>
  <w:style w:type="character" w:styleId="ad">
    <w:name w:val="footnote reference"/>
    <w:basedOn w:val="a0"/>
    <w:uiPriority w:val="99"/>
    <w:semiHidden/>
    <w:unhideWhenUsed/>
    <w:rsid w:val="00835694"/>
    <w:rPr>
      <w:vertAlign w:val="superscript"/>
    </w:rPr>
  </w:style>
  <w:style w:type="paragraph" w:styleId="ae">
    <w:name w:val="endnote text"/>
    <w:basedOn w:val="a"/>
    <w:link w:val="af"/>
    <w:uiPriority w:val="99"/>
    <w:semiHidden/>
    <w:unhideWhenUsed/>
    <w:rsid w:val="00835694"/>
    <w:pPr>
      <w:snapToGrid w:val="0"/>
      <w:jc w:val="left"/>
    </w:pPr>
  </w:style>
  <w:style w:type="character" w:customStyle="1" w:styleId="af">
    <w:name w:val="文末脚注文字列 (文字)"/>
    <w:basedOn w:val="a0"/>
    <w:link w:val="ae"/>
    <w:uiPriority w:val="99"/>
    <w:semiHidden/>
    <w:rsid w:val="00835694"/>
  </w:style>
  <w:style w:type="character" w:styleId="af0">
    <w:name w:val="endnote reference"/>
    <w:basedOn w:val="a0"/>
    <w:uiPriority w:val="99"/>
    <w:semiHidden/>
    <w:unhideWhenUsed/>
    <w:rsid w:val="00835694"/>
    <w:rPr>
      <w:vertAlign w:val="superscript"/>
    </w:rPr>
  </w:style>
  <w:style w:type="character" w:styleId="af1">
    <w:name w:val="Unresolved Mention"/>
    <w:basedOn w:val="a0"/>
    <w:uiPriority w:val="99"/>
    <w:semiHidden/>
    <w:unhideWhenUsed/>
    <w:rsid w:val="00BE73FE"/>
    <w:rPr>
      <w:color w:val="605E5C"/>
      <w:shd w:val="clear" w:color="auto" w:fill="E1DFDD"/>
    </w:rPr>
  </w:style>
  <w:style w:type="paragraph" w:styleId="af2">
    <w:name w:val="No Spacing"/>
    <w:uiPriority w:val="1"/>
    <w:qFormat/>
    <w:rsid w:val="00F67809"/>
  </w:style>
  <w:style w:type="character" w:styleId="af3">
    <w:name w:val="Book Title"/>
    <w:basedOn w:val="a0"/>
    <w:uiPriority w:val="33"/>
    <w:qFormat/>
    <w:rsid w:val="00367EFB"/>
    <w:rPr>
      <w:b/>
      <w:bCs/>
      <w:i/>
      <w:iCs/>
      <w:spacing w:val="5"/>
    </w:rPr>
  </w:style>
  <w:style w:type="character" w:styleId="af4">
    <w:name w:val="FollowedHyperlink"/>
    <w:basedOn w:val="a0"/>
    <w:uiPriority w:val="99"/>
    <w:semiHidden/>
    <w:unhideWhenUsed/>
    <w:rsid w:val="00752C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19849">
      <w:bodyDiv w:val="1"/>
      <w:marLeft w:val="0"/>
      <w:marRight w:val="0"/>
      <w:marTop w:val="0"/>
      <w:marBottom w:val="0"/>
      <w:divBdr>
        <w:top w:val="none" w:sz="0" w:space="0" w:color="auto"/>
        <w:left w:val="none" w:sz="0" w:space="0" w:color="auto"/>
        <w:bottom w:val="none" w:sz="0" w:space="0" w:color="auto"/>
        <w:right w:val="none" w:sz="0" w:space="0" w:color="auto"/>
      </w:divBdr>
    </w:div>
    <w:div w:id="97912669">
      <w:bodyDiv w:val="1"/>
      <w:marLeft w:val="0"/>
      <w:marRight w:val="0"/>
      <w:marTop w:val="0"/>
      <w:marBottom w:val="0"/>
      <w:divBdr>
        <w:top w:val="none" w:sz="0" w:space="0" w:color="auto"/>
        <w:left w:val="none" w:sz="0" w:space="0" w:color="auto"/>
        <w:bottom w:val="none" w:sz="0" w:space="0" w:color="auto"/>
        <w:right w:val="none" w:sz="0" w:space="0" w:color="auto"/>
      </w:divBdr>
    </w:div>
    <w:div w:id="315454074">
      <w:bodyDiv w:val="1"/>
      <w:marLeft w:val="0"/>
      <w:marRight w:val="0"/>
      <w:marTop w:val="0"/>
      <w:marBottom w:val="0"/>
      <w:divBdr>
        <w:top w:val="none" w:sz="0" w:space="0" w:color="auto"/>
        <w:left w:val="none" w:sz="0" w:space="0" w:color="auto"/>
        <w:bottom w:val="none" w:sz="0" w:space="0" w:color="auto"/>
        <w:right w:val="none" w:sz="0" w:space="0" w:color="auto"/>
      </w:divBdr>
    </w:div>
    <w:div w:id="933629959">
      <w:bodyDiv w:val="1"/>
      <w:marLeft w:val="0"/>
      <w:marRight w:val="0"/>
      <w:marTop w:val="0"/>
      <w:marBottom w:val="0"/>
      <w:divBdr>
        <w:top w:val="none" w:sz="0" w:space="0" w:color="auto"/>
        <w:left w:val="none" w:sz="0" w:space="0" w:color="auto"/>
        <w:bottom w:val="none" w:sz="0" w:space="0" w:color="auto"/>
        <w:right w:val="none" w:sz="0" w:space="0" w:color="auto"/>
      </w:divBdr>
    </w:div>
    <w:div w:id="1023744933">
      <w:bodyDiv w:val="1"/>
      <w:marLeft w:val="0"/>
      <w:marRight w:val="0"/>
      <w:marTop w:val="0"/>
      <w:marBottom w:val="0"/>
      <w:divBdr>
        <w:top w:val="none" w:sz="0" w:space="0" w:color="auto"/>
        <w:left w:val="none" w:sz="0" w:space="0" w:color="auto"/>
        <w:bottom w:val="none" w:sz="0" w:space="0" w:color="auto"/>
        <w:right w:val="none" w:sz="0" w:space="0" w:color="auto"/>
      </w:divBdr>
    </w:div>
    <w:div w:id="1107114598">
      <w:bodyDiv w:val="1"/>
      <w:marLeft w:val="0"/>
      <w:marRight w:val="0"/>
      <w:marTop w:val="0"/>
      <w:marBottom w:val="0"/>
      <w:divBdr>
        <w:top w:val="none" w:sz="0" w:space="0" w:color="auto"/>
        <w:left w:val="none" w:sz="0" w:space="0" w:color="auto"/>
        <w:bottom w:val="none" w:sz="0" w:space="0" w:color="auto"/>
        <w:right w:val="none" w:sz="0" w:space="0" w:color="auto"/>
      </w:divBdr>
    </w:div>
    <w:div w:id="1220828396">
      <w:bodyDiv w:val="1"/>
      <w:marLeft w:val="0"/>
      <w:marRight w:val="0"/>
      <w:marTop w:val="0"/>
      <w:marBottom w:val="0"/>
      <w:divBdr>
        <w:top w:val="none" w:sz="0" w:space="0" w:color="auto"/>
        <w:left w:val="none" w:sz="0" w:space="0" w:color="auto"/>
        <w:bottom w:val="none" w:sz="0" w:space="0" w:color="auto"/>
        <w:right w:val="none" w:sz="0" w:space="0" w:color="auto"/>
      </w:divBdr>
    </w:div>
    <w:div w:id="1558783676">
      <w:bodyDiv w:val="1"/>
      <w:marLeft w:val="0"/>
      <w:marRight w:val="0"/>
      <w:marTop w:val="0"/>
      <w:marBottom w:val="0"/>
      <w:divBdr>
        <w:top w:val="none" w:sz="0" w:space="0" w:color="auto"/>
        <w:left w:val="none" w:sz="0" w:space="0" w:color="auto"/>
        <w:bottom w:val="none" w:sz="0" w:space="0" w:color="auto"/>
        <w:right w:val="none" w:sz="0" w:space="0" w:color="auto"/>
      </w:divBdr>
    </w:div>
    <w:div w:id="1567567909">
      <w:bodyDiv w:val="1"/>
      <w:marLeft w:val="0"/>
      <w:marRight w:val="0"/>
      <w:marTop w:val="0"/>
      <w:marBottom w:val="0"/>
      <w:divBdr>
        <w:top w:val="none" w:sz="0" w:space="0" w:color="auto"/>
        <w:left w:val="none" w:sz="0" w:space="0" w:color="auto"/>
        <w:bottom w:val="none" w:sz="0" w:space="0" w:color="auto"/>
        <w:right w:val="none" w:sz="0" w:space="0" w:color="auto"/>
      </w:divBdr>
    </w:div>
    <w:div w:id="1723022585">
      <w:bodyDiv w:val="1"/>
      <w:marLeft w:val="0"/>
      <w:marRight w:val="0"/>
      <w:marTop w:val="0"/>
      <w:marBottom w:val="0"/>
      <w:divBdr>
        <w:top w:val="none" w:sz="0" w:space="0" w:color="auto"/>
        <w:left w:val="none" w:sz="0" w:space="0" w:color="auto"/>
        <w:bottom w:val="none" w:sz="0" w:space="0" w:color="auto"/>
        <w:right w:val="none" w:sz="0" w:space="0" w:color="auto"/>
      </w:divBdr>
    </w:div>
    <w:div w:id="1747805240">
      <w:bodyDiv w:val="1"/>
      <w:marLeft w:val="0"/>
      <w:marRight w:val="0"/>
      <w:marTop w:val="0"/>
      <w:marBottom w:val="0"/>
      <w:divBdr>
        <w:top w:val="none" w:sz="0" w:space="0" w:color="auto"/>
        <w:left w:val="none" w:sz="0" w:space="0" w:color="auto"/>
        <w:bottom w:val="none" w:sz="0" w:space="0" w:color="auto"/>
        <w:right w:val="none" w:sz="0" w:space="0" w:color="auto"/>
      </w:divBdr>
    </w:div>
    <w:div w:id="1853566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kajima.co.jp/tech/eco_tech/save" TargetMode="External"/><Relationship Id="rId17" Type="http://schemas.openxmlformats.org/officeDocument/2006/relationships/theme" Target="theme/theme1.xml"/><Relationship Id="rId2" Type="http://schemas.openxmlformats.org/officeDocument/2006/relationships/customXml" Target="../customXml/item1.xml"/><Relationship Id="rId16" Type="http://schemas.microsoft.com/office/2011/relationships/people" Target="peop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www.shimz.co.jp/company/csr/environment/performance/recycl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kajima" TargetMode="External"/><Relationship Id="rId4" Type="http://schemas.openxmlformats.org/officeDocument/2006/relationships/styles" Target="styles.xml"/><Relationship Id="rId9" Type="http://schemas.openxmlformats.org/officeDocument/2006/relationships/hyperlink" Target="https://www.shimz.co.jp/company/csr/environment/performance/recycle/"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グランジ テクスチャ">
      <a:fillStyleLst>
        <a:solidFill>
          <a:schemeClr val="phClr"/>
        </a:solidFill>
        <a:blipFill rotWithShape="1">
          <a:blip xmlns:r="http://schemas.openxmlformats.org/officeDocument/2006/relationships" r:embed="rId1">
            <a:duotone>
              <a:schemeClr val="phClr">
                <a:tint val="67000"/>
                <a:shade val="65000"/>
              </a:schemeClr>
              <a:schemeClr val="phClr">
                <a:tint val="10000"/>
                <a:satMod val="130000"/>
              </a:schemeClr>
            </a:duotone>
          </a:blip>
          <a:tile tx="0" ty="0" sx="60000" sy="59000" flip="none" algn="b"/>
        </a:blipFill>
        <a:blipFill rotWithShape="1">
          <a:blip xmlns:r="http://schemas.openxmlformats.org/officeDocument/2006/relationships" r:embed="rId1">
            <a:duotone>
              <a:schemeClr val="phClr">
                <a:shade val="30000"/>
                <a:satMod val="115000"/>
              </a:schemeClr>
              <a:schemeClr val="phClr">
                <a:tint val="34000"/>
              </a:schemeClr>
            </a:duotone>
          </a:blip>
          <a:tile tx="0" ty="0" sx="60000" sy="59000" flip="none" algn="b"/>
        </a:blipFill>
      </a:fillStyleLst>
      <a:lnStyleLst>
        <a:ln w="6350" cap="flat" cmpd="sng" algn="ctr">
          <a:solidFill>
            <a:schemeClr val="phClr">
              <a:tint val="70000"/>
            </a:scheme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FFFFFF"/>
        </a:solidFill>
        <a:ln w="6350"/>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C718D1-FB98-4B6D-935C-879930342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2544</TotalTime>
  <Pages>13</Pages>
  <Words>652</Words>
  <Characters>3723</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走出慧太</dc:creator>
  <cp:keywords/>
  <dc:description/>
  <cp:lastModifiedBy>走出 慧太</cp:lastModifiedBy>
  <cp:revision>568</cp:revision>
  <cp:lastPrinted>2022-06-19T13:29:00Z</cp:lastPrinted>
  <dcterms:created xsi:type="dcterms:W3CDTF">2022-06-05T12:44:00Z</dcterms:created>
  <dcterms:modified xsi:type="dcterms:W3CDTF">2023-01-26T14:36:00Z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0x010100B525B6809C845B45BABDD5BE1E505D1B</vt:lpwstr>
  </property>
</Properties>
</file>